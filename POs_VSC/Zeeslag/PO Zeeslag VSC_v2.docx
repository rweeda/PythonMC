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2FDCB370" w:rsidR="004D5895" w:rsidRDefault="008341D4" w:rsidP="008341D4">
      <w:pPr>
        <w:rPr>
          <w:b/>
          <w:i/>
        </w:rPr>
      </w:pPr>
      <w:r w:rsidRPr="00E05087">
        <w:t>In deze opdracht</w:t>
      </w:r>
      <w:r>
        <w:t xml:space="preserve"> gaan we </w:t>
      </w:r>
      <w:del w:id="0" w:author="Renske Weeda" w:date="2024-04-19T08:32:00Z">
        <w:r w:rsidR="00A52931">
          <w:delText>het spel</w:delText>
        </w:r>
      </w:del>
      <w:ins w:id="1" w:author="Renske Weeda" w:date="2024-04-19T08:32:00Z">
        <w:r>
          <w:t>een</w:t>
        </w:r>
      </w:ins>
      <w:r>
        <w:t xml:space="preserve"> Zeeslag</w:t>
      </w:r>
      <w:ins w:id="2" w:author="Renske Weeda" w:date="2024-04-19T08:32:00Z">
        <w:r>
          <w:t>-spel</w:t>
        </w:r>
      </w:ins>
      <w:r>
        <w:t xml:space="preserve"> bouwen: een persoon speelt tegen een computer.</w:t>
      </w:r>
      <w:r w:rsidR="00CE0A43">
        <w:t xml:space="preserve"> Het is een uitdagende opdracht.</w:t>
      </w:r>
      <w:r w:rsidRPr="00E05087">
        <w:t xml:space="preserve"> Deel de opdracht op in stukjes. Probeer het</w:t>
      </w:r>
      <w:del w:id="3" w:author="Renske Weeda" w:date="2024-04-19T08:32:00Z">
        <w:r w:rsidR="00A52931">
          <w:delText xml:space="preserve"> spel</w:delText>
        </w:r>
      </w:del>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w:t>
      </w:r>
      <w:del w:id="4" w:author="Renske Weeda" w:date="2024-04-19T08:32:00Z">
        <w:r w:rsidRPr="00E05087">
          <w:delText>gaa</w:delText>
        </w:r>
        <w:r w:rsidR="00A52931">
          <w:delText>t</w:delText>
        </w:r>
      </w:del>
      <w:ins w:id="5" w:author="Renske Weeda" w:date="2024-04-19T08:32:00Z">
        <w:r w:rsidRPr="00E05087">
          <w:t>gaan</w:t>
        </w:r>
      </w:ins>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sdt>
      <w:sdtPr>
        <w:rPr>
          <w:rFonts w:asciiTheme="minorHAnsi" w:eastAsiaTheme="minorHAnsi" w:hAnsiTheme="minorHAnsi" w:cstheme="minorBidi"/>
          <w:color w:val="auto"/>
          <w:sz w:val="22"/>
          <w:szCs w:val="22"/>
          <w:lang w:val="nl-NL"/>
        </w:rPr>
        <w:id w:val="708776045"/>
        <w:docPartObj>
          <w:docPartGallery w:val="Table of Contents"/>
          <w:docPartUnique/>
        </w:docPartObj>
      </w:sdtPr>
      <w:sdtEndPr>
        <w:rPr>
          <w:b/>
          <w:bCs/>
          <w:noProof/>
        </w:rPr>
      </w:sdtEndPr>
      <w:sdtContent>
        <w:p w14:paraId="40DCA375" w14:textId="77777777" w:rsidR="00C742FD" w:rsidRPr="00C742FD" w:rsidRDefault="00B6046E" w:rsidP="00B6046E">
          <w:pPr>
            <w:pStyle w:val="TOCHeading"/>
            <w:rPr>
              <w:del w:id="6" w:author="Renske Weeda" w:date="2024-04-19T08:32:00Z"/>
              <w:noProof/>
              <w:lang w:val="nl-NL"/>
            </w:rPr>
          </w:pPr>
          <w:proofErr w:type="spellStart"/>
          <w:r>
            <w:rPr>
              <w:rPrChange w:id="7" w:author="Renske Weeda" w:date="2024-04-19T08:32:00Z">
                <w:rPr>
                  <w:lang w:val="nl-NL"/>
                </w:rPr>
              </w:rPrChange>
            </w:rPr>
            <w:t>Inhoudsopgave</w:t>
          </w:r>
          <w:proofErr w:type="spellEnd"/>
          <w:del w:id="8" w:author="Renske Weeda" w:date="2024-04-19T08:32:00Z">
            <w:r w:rsidR="00C742FD" w:rsidRPr="00C742FD">
              <w:rPr>
                <w:lang w:val="nl-NL"/>
              </w:rPr>
              <w:delText xml:space="preserve"> </w:delText>
            </w:r>
            <w:r w:rsidR="00C742FD" w:rsidRPr="00C742FD">
              <w:rPr>
                <w:color w:val="FF0000"/>
                <w:lang w:val="nl-NL"/>
              </w:rPr>
              <w:delText>zou ik weglaten b</w:delText>
            </w:r>
            <w:r w:rsidR="00C742FD">
              <w:rPr>
                <w:color w:val="FF0000"/>
                <w:lang w:val="nl-NL"/>
              </w:rPr>
              <w:delText>ij zo’n korte tekst</w:delText>
            </w:r>
            <w:r>
              <w:fldChar w:fldCharType="begin"/>
            </w:r>
            <w:r w:rsidRPr="00C742FD">
              <w:rPr>
                <w:lang w:val="nl-NL"/>
              </w:rPr>
              <w:delInstrText xml:space="preserve"> TOC \o "1-3" \h \z \u </w:delInstrText>
            </w:r>
            <w:r>
              <w:fldChar w:fldCharType="separate"/>
            </w:r>
          </w:del>
        </w:p>
        <w:p w14:paraId="6B779C30" w14:textId="77777777" w:rsidR="00C742FD" w:rsidRDefault="00000000">
          <w:pPr>
            <w:pStyle w:val="TOC1"/>
            <w:tabs>
              <w:tab w:val="right" w:leader="dot" w:pos="9350"/>
            </w:tabs>
            <w:rPr>
              <w:del w:id="9" w:author="Renske Weeda" w:date="2024-04-19T08:32:00Z"/>
              <w:rFonts w:eastAsiaTheme="minorEastAsia"/>
              <w:noProof/>
              <w:kern w:val="2"/>
              <w:sz w:val="24"/>
              <w:szCs w:val="24"/>
              <w:lang w:eastAsia="nl-NL"/>
              <w14:ligatures w14:val="standardContextual"/>
            </w:rPr>
          </w:pPr>
          <w:del w:id="10" w:author="Renske Weeda" w:date="2024-04-19T08:32:00Z">
            <w:r>
              <w:fldChar w:fldCharType="begin"/>
            </w:r>
            <w:r>
              <w:delInstrText>HYPERLINK \l "_Toc163571172"</w:delInstrText>
            </w:r>
            <w:r>
              <w:fldChar w:fldCharType="separate"/>
            </w:r>
            <w:r w:rsidR="00C742FD" w:rsidRPr="0073136F">
              <w:rPr>
                <w:rStyle w:val="Hyperlink"/>
                <w:noProof/>
              </w:rPr>
              <w:delText>Toelichting opdracht</w:delText>
            </w:r>
            <w:r w:rsidR="00C742FD">
              <w:rPr>
                <w:noProof/>
                <w:webHidden/>
              </w:rPr>
              <w:tab/>
            </w:r>
            <w:r w:rsidR="00C742FD">
              <w:rPr>
                <w:noProof/>
                <w:webHidden/>
              </w:rPr>
              <w:fldChar w:fldCharType="begin"/>
            </w:r>
            <w:r w:rsidR="00C742FD">
              <w:rPr>
                <w:noProof/>
                <w:webHidden/>
              </w:rPr>
              <w:delInstrText xml:space="preserve"> PAGEREF _Toc163571172 \h </w:delInstrText>
            </w:r>
            <w:r w:rsidR="00C742FD">
              <w:rPr>
                <w:noProof/>
                <w:webHidden/>
              </w:rPr>
            </w:r>
            <w:r w:rsidR="00C742FD">
              <w:rPr>
                <w:noProof/>
                <w:webHidden/>
              </w:rPr>
              <w:fldChar w:fldCharType="separate"/>
            </w:r>
            <w:r w:rsidR="00C742FD">
              <w:rPr>
                <w:noProof/>
                <w:webHidden/>
              </w:rPr>
              <w:delText>1</w:delText>
            </w:r>
            <w:r w:rsidR="00C742FD">
              <w:rPr>
                <w:noProof/>
                <w:webHidden/>
              </w:rPr>
              <w:fldChar w:fldCharType="end"/>
            </w:r>
            <w:r>
              <w:rPr>
                <w:noProof/>
              </w:rPr>
              <w:fldChar w:fldCharType="end"/>
            </w:r>
          </w:del>
        </w:p>
        <w:p w14:paraId="66AFD1B9" w14:textId="77777777" w:rsidR="00C742FD" w:rsidRDefault="00000000">
          <w:pPr>
            <w:pStyle w:val="TOC1"/>
            <w:tabs>
              <w:tab w:val="right" w:leader="dot" w:pos="9350"/>
            </w:tabs>
            <w:rPr>
              <w:del w:id="11" w:author="Renske Weeda" w:date="2024-04-19T08:32:00Z"/>
              <w:rFonts w:eastAsiaTheme="minorEastAsia"/>
              <w:noProof/>
              <w:kern w:val="2"/>
              <w:sz w:val="24"/>
              <w:szCs w:val="24"/>
              <w:lang w:eastAsia="nl-NL"/>
              <w14:ligatures w14:val="standardContextual"/>
            </w:rPr>
          </w:pPr>
          <w:del w:id="12" w:author="Renske Weeda" w:date="2024-04-19T08:32:00Z">
            <w:r>
              <w:fldChar w:fldCharType="begin"/>
            </w:r>
            <w:r>
              <w:delInstrText>HYPERLINK \l "_Toc163571173"</w:delInstrText>
            </w:r>
            <w:r>
              <w:fldChar w:fldCharType="separate"/>
            </w:r>
            <w:r w:rsidR="00C742FD" w:rsidRPr="0073136F">
              <w:rPr>
                <w:rStyle w:val="Hyperlink"/>
                <w:noProof/>
              </w:rPr>
              <w:delText>Beoordeling</w:delText>
            </w:r>
            <w:r w:rsidR="00C742FD">
              <w:rPr>
                <w:noProof/>
                <w:webHidden/>
              </w:rPr>
              <w:tab/>
            </w:r>
            <w:r w:rsidR="00C742FD">
              <w:rPr>
                <w:noProof/>
                <w:webHidden/>
              </w:rPr>
              <w:fldChar w:fldCharType="begin"/>
            </w:r>
            <w:r w:rsidR="00C742FD">
              <w:rPr>
                <w:noProof/>
                <w:webHidden/>
              </w:rPr>
              <w:delInstrText xml:space="preserve"> PAGEREF _Toc163571173 \h </w:delInstrText>
            </w:r>
            <w:r w:rsidR="00C742FD">
              <w:rPr>
                <w:noProof/>
                <w:webHidden/>
              </w:rPr>
            </w:r>
            <w:r w:rsidR="00C742FD">
              <w:rPr>
                <w:noProof/>
                <w:webHidden/>
              </w:rPr>
              <w:fldChar w:fldCharType="separate"/>
            </w:r>
            <w:r w:rsidR="00C742FD">
              <w:rPr>
                <w:noProof/>
                <w:webHidden/>
              </w:rPr>
              <w:delText>2</w:delText>
            </w:r>
            <w:r w:rsidR="00C742FD">
              <w:rPr>
                <w:noProof/>
                <w:webHidden/>
              </w:rPr>
              <w:fldChar w:fldCharType="end"/>
            </w:r>
            <w:r>
              <w:rPr>
                <w:noProof/>
              </w:rPr>
              <w:fldChar w:fldCharType="end"/>
            </w:r>
          </w:del>
        </w:p>
        <w:p w14:paraId="020DA2D1" w14:textId="77777777" w:rsidR="00C742FD" w:rsidRDefault="00000000">
          <w:pPr>
            <w:pStyle w:val="TOC1"/>
            <w:tabs>
              <w:tab w:val="right" w:leader="dot" w:pos="9350"/>
            </w:tabs>
            <w:rPr>
              <w:del w:id="13" w:author="Renske Weeda" w:date="2024-04-19T08:32:00Z"/>
              <w:rFonts w:eastAsiaTheme="minorEastAsia"/>
              <w:noProof/>
              <w:kern w:val="2"/>
              <w:sz w:val="24"/>
              <w:szCs w:val="24"/>
              <w:lang w:eastAsia="nl-NL"/>
              <w14:ligatures w14:val="standardContextual"/>
            </w:rPr>
          </w:pPr>
          <w:del w:id="14" w:author="Renske Weeda" w:date="2024-04-19T08:32:00Z">
            <w:r>
              <w:fldChar w:fldCharType="begin"/>
            </w:r>
            <w:r>
              <w:delInstrText>HYPERLINK \l "_Toc163571174"</w:delInstrText>
            </w:r>
            <w:r>
              <w:fldChar w:fldCharType="separate"/>
            </w:r>
            <w:r w:rsidR="00C742FD" w:rsidRPr="0073136F">
              <w:rPr>
                <w:rStyle w:val="Hyperlink"/>
                <w:noProof/>
              </w:rPr>
              <w:delText>DEEL A: ONTWERP</w:delText>
            </w:r>
            <w:r w:rsidR="00C742FD">
              <w:rPr>
                <w:noProof/>
                <w:webHidden/>
              </w:rPr>
              <w:tab/>
            </w:r>
            <w:r w:rsidR="00C742FD">
              <w:rPr>
                <w:noProof/>
                <w:webHidden/>
              </w:rPr>
              <w:fldChar w:fldCharType="begin"/>
            </w:r>
            <w:r w:rsidR="00C742FD">
              <w:rPr>
                <w:noProof/>
                <w:webHidden/>
              </w:rPr>
              <w:delInstrText xml:space="preserve"> PAGEREF _Toc163571174 \h </w:delInstrText>
            </w:r>
            <w:r w:rsidR="00C742FD">
              <w:rPr>
                <w:noProof/>
                <w:webHidden/>
              </w:rPr>
            </w:r>
            <w:r w:rsidR="00C742FD">
              <w:rPr>
                <w:noProof/>
                <w:webHidden/>
              </w:rPr>
              <w:fldChar w:fldCharType="separate"/>
            </w:r>
            <w:r w:rsidR="00C742FD">
              <w:rPr>
                <w:noProof/>
                <w:webHidden/>
              </w:rPr>
              <w:delText>3</w:delText>
            </w:r>
            <w:r w:rsidR="00C742FD">
              <w:rPr>
                <w:noProof/>
                <w:webHidden/>
              </w:rPr>
              <w:fldChar w:fldCharType="end"/>
            </w:r>
            <w:r>
              <w:rPr>
                <w:noProof/>
              </w:rPr>
              <w:fldChar w:fldCharType="end"/>
            </w:r>
          </w:del>
        </w:p>
        <w:p w14:paraId="602BE206" w14:textId="77777777" w:rsidR="00C742FD" w:rsidRDefault="00000000">
          <w:pPr>
            <w:pStyle w:val="TOC1"/>
            <w:tabs>
              <w:tab w:val="right" w:leader="dot" w:pos="9350"/>
            </w:tabs>
            <w:rPr>
              <w:del w:id="15" w:author="Renske Weeda" w:date="2024-04-19T08:32:00Z"/>
              <w:rFonts w:eastAsiaTheme="minorEastAsia"/>
              <w:noProof/>
              <w:kern w:val="2"/>
              <w:sz w:val="24"/>
              <w:szCs w:val="24"/>
              <w:lang w:eastAsia="nl-NL"/>
              <w14:ligatures w14:val="standardContextual"/>
            </w:rPr>
          </w:pPr>
          <w:del w:id="16" w:author="Renske Weeda" w:date="2024-04-19T08:32:00Z">
            <w:r>
              <w:fldChar w:fldCharType="begin"/>
            </w:r>
            <w:r>
              <w:delInstrText>HYPERLINK \l "_Toc163571175"</w:delInstrText>
            </w:r>
            <w:r>
              <w:fldChar w:fldCharType="separate"/>
            </w:r>
            <w:r w:rsidR="00C742FD" w:rsidRPr="0073136F">
              <w:rPr>
                <w:rStyle w:val="Hyperlink"/>
                <w:noProof/>
              </w:rPr>
              <w:delText>DEEL B: BASISPROGRAMMA</w:delText>
            </w:r>
            <w:r w:rsidR="00C742FD">
              <w:rPr>
                <w:noProof/>
                <w:webHidden/>
              </w:rPr>
              <w:tab/>
            </w:r>
            <w:r w:rsidR="00C742FD">
              <w:rPr>
                <w:noProof/>
                <w:webHidden/>
              </w:rPr>
              <w:fldChar w:fldCharType="begin"/>
            </w:r>
            <w:r w:rsidR="00C742FD">
              <w:rPr>
                <w:noProof/>
                <w:webHidden/>
              </w:rPr>
              <w:delInstrText xml:space="preserve"> PAGEREF _Toc163571175 \h </w:delInstrText>
            </w:r>
            <w:r w:rsidR="00C742FD">
              <w:rPr>
                <w:noProof/>
                <w:webHidden/>
              </w:rPr>
            </w:r>
            <w:r w:rsidR="00C742FD">
              <w:rPr>
                <w:noProof/>
                <w:webHidden/>
              </w:rPr>
              <w:fldChar w:fldCharType="separate"/>
            </w:r>
            <w:r w:rsidR="00C742FD">
              <w:rPr>
                <w:noProof/>
                <w:webHidden/>
              </w:rPr>
              <w:delText>3</w:delText>
            </w:r>
            <w:r w:rsidR="00C742FD">
              <w:rPr>
                <w:noProof/>
                <w:webHidden/>
              </w:rPr>
              <w:fldChar w:fldCharType="end"/>
            </w:r>
            <w:r>
              <w:rPr>
                <w:noProof/>
              </w:rPr>
              <w:fldChar w:fldCharType="end"/>
            </w:r>
          </w:del>
        </w:p>
        <w:p w14:paraId="0E8ADF92" w14:textId="77777777" w:rsidR="00C742FD" w:rsidRDefault="00000000">
          <w:pPr>
            <w:pStyle w:val="TOC1"/>
            <w:tabs>
              <w:tab w:val="right" w:leader="dot" w:pos="9350"/>
            </w:tabs>
            <w:rPr>
              <w:del w:id="17" w:author="Renske Weeda" w:date="2024-04-19T08:32:00Z"/>
              <w:rFonts w:eastAsiaTheme="minorEastAsia"/>
              <w:noProof/>
              <w:kern w:val="2"/>
              <w:sz w:val="24"/>
              <w:szCs w:val="24"/>
              <w:lang w:eastAsia="nl-NL"/>
              <w14:ligatures w14:val="standardContextual"/>
            </w:rPr>
          </w:pPr>
          <w:del w:id="18" w:author="Renske Weeda" w:date="2024-04-19T08:32:00Z">
            <w:r>
              <w:fldChar w:fldCharType="begin"/>
            </w:r>
            <w:r>
              <w:delInstrText>HYPERLINK \l "_Toc163571176"</w:delInstrText>
            </w:r>
            <w:r>
              <w:fldChar w:fldCharType="separate"/>
            </w:r>
            <w:r w:rsidR="00C742FD" w:rsidRPr="0073136F">
              <w:rPr>
                <w:rStyle w:val="Hyperlink"/>
                <w:noProof/>
              </w:rPr>
              <w:delText>Versiebeheer</w:delText>
            </w:r>
            <w:r w:rsidR="00C742FD">
              <w:rPr>
                <w:noProof/>
                <w:webHidden/>
              </w:rPr>
              <w:tab/>
            </w:r>
            <w:r w:rsidR="00C742FD">
              <w:rPr>
                <w:noProof/>
                <w:webHidden/>
              </w:rPr>
              <w:fldChar w:fldCharType="begin"/>
            </w:r>
            <w:r w:rsidR="00C742FD">
              <w:rPr>
                <w:noProof/>
                <w:webHidden/>
              </w:rPr>
              <w:delInstrText xml:space="preserve"> PAGEREF _Toc163571176 \h </w:delInstrText>
            </w:r>
            <w:r w:rsidR="00C742FD">
              <w:rPr>
                <w:noProof/>
                <w:webHidden/>
              </w:rPr>
            </w:r>
            <w:r w:rsidR="00C742FD">
              <w:rPr>
                <w:noProof/>
                <w:webHidden/>
              </w:rPr>
              <w:fldChar w:fldCharType="separate"/>
            </w:r>
            <w:r w:rsidR="00C742FD">
              <w:rPr>
                <w:noProof/>
                <w:webHidden/>
              </w:rPr>
              <w:delText>4</w:delText>
            </w:r>
            <w:r w:rsidR="00C742FD">
              <w:rPr>
                <w:noProof/>
                <w:webHidden/>
              </w:rPr>
              <w:fldChar w:fldCharType="end"/>
            </w:r>
            <w:r>
              <w:rPr>
                <w:noProof/>
              </w:rPr>
              <w:fldChar w:fldCharType="end"/>
            </w:r>
          </w:del>
        </w:p>
        <w:p w14:paraId="00AF90ED" w14:textId="77777777" w:rsidR="00C742FD" w:rsidRDefault="00000000">
          <w:pPr>
            <w:pStyle w:val="TOC1"/>
            <w:tabs>
              <w:tab w:val="right" w:leader="dot" w:pos="9350"/>
            </w:tabs>
            <w:rPr>
              <w:del w:id="19" w:author="Renske Weeda" w:date="2024-04-19T08:32:00Z"/>
              <w:rFonts w:eastAsiaTheme="minorEastAsia"/>
              <w:noProof/>
              <w:kern w:val="2"/>
              <w:sz w:val="24"/>
              <w:szCs w:val="24"/>
              <w:lang w:eastAsia="nl-NL"/>
              <w14:ligatures w14:val="standardContextual"/>
            </w:rPr>
          </w:pPr>
          <w:del w:id="20" w:author="Renske Weeda" w:date="2024-04-19T08:32:00Z">
            <w:r>
              <w:fldChar w:fldCharType="begin"/>
            </w:r>
            <w:r>
              <w:delInstrText>HYPERLINK \l "_Toc163571177"</w:delInstrText>
            </w:r>
            <w:r>
              <w:fldChar w:fldCharType="separate"/>
            </w:r>
            <w:r w:rsidR="00C742FD" w:rsidRPr="0073136F">
              <w:rPr>
                <w:rStyle w:val="Hyperlink"/>
                <w:noProof/>
              </w:rPr>
              <w:delText>DEEL C: UITBREIDINGEN</w:delText>
            </w:r>
            <w:r w:rsidR="00C742FD">
              <w:rPr>
                <w:noProof/>
                <w:webHidden/>
              </w:rPr>
              <w:tab/>
            </w:r>
            <w:r w:rsidR="00C742FD">
              <w:rPr>
                <w:noProof/>
                <w:webHidden/>
              </w:rPr>
              <w:fldChar w:fldCharType="begin"/>
            </w:r>
            <w:r w:rsidR="00C742FD">
              <w:rPr>
                <w:noProof/>
                <w:webHidden/>
              </w:rPr>
              <w:delInstrText xml:space="preserve"> PAGEREF _Toc163571177 \h </w:delInstrText>
            </w:r>
            <w:r w:rsidR="00C742FD">
              <w:rPr>
                <w:noProof/>
                <w:webHidden/>
              </w:rPr>
            </w:r>
            <w:r w:rsidR="00C742FD">
              <w:rPr>
                <w:noProof/>
                <w:webHidden/>
              </w:rPr>
              <w:fldChar w:fldCharType="separate"/>
            </w:r>
            <w:r w:rsidR="00C742FD">
              <w:rPr>
                <w:noProof/>
                <w:webHidden/>
              </w:rPr>
              <w:delText>5</w:delText>
            </w:r>
            <w:r w:rsidR="00C742FD">
              <w:rPr>
                <w:noProof/>
                <w:webHidden/>
              </w:rPr>
              <w:fldChar w:fldCharType="end"/>
            </w:r>
            <w:r>
              <w:rPr>
                <w:noProof/>
              </w:rPr>
              <w:fldChar w:fldCharType="end"/>
            </w:r>
          </w:del>
        </w:p>
        <w:p w14:paraId="6A578001" w14:textId="77777777" w:rsidR="00C742FD" w:rsidRDefault="00000000">
          <w:pPr>
            <w:pStyle w:val="TOC1"/>
            <w:tabs>
              <w:tab w:val="right" w:leader="dot" w:pos="9350"/>
            </w:tabs>
            <w:rPr>
              <w:del w:id="21" w:author="Renske Weeda" w:date="2024-04-19T08:32:00Z"/>
              <w:rFonts w:eastAsiaTheme="minorEastAsia"/>
              <w:noProof/>
              <w:kern w:val="2"/>
              <w:sz w:val="24"/>
              <w:szCs w:val="24"/>
              <w:lang w:eastAsia="nl-NL"/>
              <w14:ligatures w14:val="standardContextual"/>
            </w:rPr>
          </w:pPr>
          <w:del w:id="22" w:author="Renske Weeda" w:date="2024-04-19T08:32:00Z">
            <w:r>
              <w:fldChar w:fldCharType="begin"/>
            </w:r>
            <w:r>
              <w:delInstrText>HYPERLINK \l "_Toc163571178"</w:delInstrText>
            </w:r>
            <w:r>
              <w:fldChar w:fldCharType="separate"/>
            </w:r>
            <w:r w:rsidR="00C742FD" w:rsidRPr="0073136F">
              <w:rPr>
                <w:rStyle w:val="Hyperlink"/>
                <w:noProof/>
                <w:lang w:eastAsia="nl-NL"/>
              </w:rPr>
              <w:delText>Tips (stap-voor-stap uitgelegd)</w:delText>
            </w:r>
            <w:r w:rsidR="00C742FD">
              <w:rPr>
                <w:noProof/>
                <w:webHidden/>
              </w:rPr>
              <w:tab/>
            </w:r>
            <w:r w:rsidR="00C742FD">
              <w:rPr>
                <w:noProof/>
                <w:webHidden/>
              </w:rPr>
              <w:fldChar w:fldCharType="begin"/>
            </w:r>
            <w:r w:rsidR="00C742FD">
              <w:rPr>
                <w:noProof/>
                <w:webHidden/>
              </w:rPr>
              <w:delInstrText xml:space="preserve"> PAGEREF _Toc163571178 \h </w:delInstrText>
            </w:r>
            <w:r w:rsidR="00C742FD">
              <w:rPr>
                <w:noProof/>
                <w:webHidden/>
              </w:rPr>
            </w:r>
            <w:r w:rsidR="00C742FD">
              <w:rPr>
                <w:noProof/>
                <w:webHidden/>
              </w:rPr>
              <w:fldChar w:fldCharType="separate"/>
            </w:r>
            <w:r w:rsidR="00C742FD">
              <w:rPr>
                <w:noProof/>
                <w:webHidden/>
              </w:rPr>
              <w:delText>5</w:delText>
            </w:r>
            <w:r w:rsidR="00C742FD">
              <w:rPr>
                <w:noProof/>
                <w:webHidden/>
              </w:rPr>
              <w:fldChar w:fldCharType="end"/>
            </w:r>
            <w:r>
              <w:rPr>
                <w:noProof/>
              </w:rPr>
              <w:fldChar w:fldCharType="end"/>
            </w:r>
          </w:del>
        </w:p>
        <w:p w14:paraId="3169D995" w14:textId="39D69123" w:rsidR="00CD19B4" w:rsidRDefault="00B6046E" w:rsidP="00B6046E">
          <w:pPr>
            <w:pStyle w:val="TOCHeading"/>
            <w:rPr>
              <w:ins w:id="23" w:author="Renske Weeda" w:date="2024-04-19T08:32:00Z"/>
              <w:noProof/>
            </w:rPr>
          </w:pPr>
          <w:del w:id="24" w:author="Renske Weeda" w:date="2024-04-19T08:32:00Z">
            <w:r>
              <w:rPr>
                <w:b/>
                <w:bCs/>
                <w:noProof/>
              </w:rPr>
              <w:fldChar w:fldCharType="end"/>
            </w:r>
          </w:del>
          <w:ins w:id="25" w:author="Renske Weeda" w:date="2024-04-19T08:32:00Z">
            <w:r>
              <w:fldChar w:fldCharType="begin"/>
            </w:r>
            <w:r>
              <w:instrText xml:space="preserve"> TOC \o "1-3" \h \z \u </w:instrText>
            </w:r>
            <w:r>
              <w:fldChar w:fldCharType="separate"/>
            </w:r>
          </w:ins>
        </w:p>
        <w:p w14:paraId="44CCF15C" w14:textId="07D69E17" w:rsidR="00CD19B4" w:rsidRDefault="00000000">
          <w:pPr>
            <w:pStyle w:val="TOC1"/>
            <w:tabs>
              <w:tab w:val="right" w:leader="dot" w:pos="9350"/>
            </w:tabs>
            <w:rPr>
              <w:ins w:id="26" w:author="Renske Weeda" w:date="2024-04-19T08:32:00Z"/>
              <w:rFonts w:eastAsiaTheme="minorEastAsia"/>
              <w:noProof/>
              <w:lang w:eastAsia="nl-NL"/>
            </w:rPr>
          </w:pPr>
          <w:ins w:id="27" w:author="Renske Weeda" w:date="2024-04-19T08:32:00Z">
            <w:r>
              <w:fldChar w:fldCharType="begin"/>
            </w:r>
            <w:r>
              <w:instrText>HYPERLINK \l "_Toc115592197"</w:instrText>
            </w:r>
            <w:r>
              <w:fldChar w:fldCharType="separate"/>
            </w:r>
            <w:r w:rsidR="00CD19B4" w:rsidRPr="00B84874">
              <w:rPr>
                <w:rStyle w:val="Hyperlink"/>
                <w:noProof/>
              </w:rPr>
              <w:t>Toelichting opdracht</w:t>
            </w:r>
            <w:r w:rsidR="00CD19B4">
              <w:rPr>
                <w:noProof/>
                <w:webHidden/>
              </w:rPr>
              <w:tab/>
            </w:r>
            <w:r w:rsidR="00CD19B4">
              <w:rPr>
                <w:noProof/>
                <w:webHidden/>
              </w:rPr>
              <w:fldChar w:fldCharType="begin"/>
            </w:r>
            <w:r w:rsidR="00CD19B4">
              <w:rPr>
                <w:noProof/>
                <w:webHidden/>
              </w:rPr>
              <w:instrText xml:space="preserve"> PAGEREF _Toc115592197 \h </w:instrText>
            </w:r>
            <w:r w:rsidR="00CD19B4">
              <w:rPr>
                <w:noProof/>
                <w:webHidden/>
              </w:rPr>
            </w:r>
            <w:r w:rsidR="00CD19B4">
              <w:rPr>
                <w:noProof/>
                <w:webHidden/>
              </w:rPr>
              <w:fldChar w:fldCharType="separate"/>
            </w:r>
            <w:r w:rsidR="00CD19B4">
              <w:rPr>
                <w:noProof/>
                <w:webHidden/>
              </w:rPr>
              <w:t>1</w:t>
            </w:r>
            <w:r w:rsidR="00CD19B4">
              <w:rPr>
                <w:noProof/>
                <w:webHidden/>
              </w:rPr>
              <w:fldChar w:fldCharType="end"/>
            </w:r>
            <w:r>
              <w:rPr>
                <w:noProof/>
              </w:rPr>
              <w:fldChar w:fldCharType="end"/>
            </w:r>
          </w:ins>
        </w:p>
        <w:p w14:paraId="05543429" w14:textId="645B1569" w:rsidR="00CD19B4" w:rsidRDefault="00000000">
          <w:pPr>
            <w:pStyle w:val="TOC1"/>
            <w:tabs>
              <w:tab w:val="right" w:leader="dot" w:pos="9350"/>
            </w:tabs>
            <w:rPr>
              <w:ins w:id="28" w:author="Renske Weeda" w:date="2024-04-19T08:32:00Z"/>
              <w:rFonts w:eastAsiaTheme="minorEastAsia"/>
              <w:noProof/>
              <w:lang w:eastAsia="nl-NL"/>
            </w:rPr>
          </w:pPr>
          <w:ins w:id="29" w:author="Renske Weeda" w:date="2024-04-19T08:32:00Z">
            <w:r>
              <w:fldChar w:fldCharType="begin"/>
            </w:r>
            <w:r>
              <w:instrText>HYPERLINK \l "_Toc115592198"</w:instrText>
            </w:r>
            <w:r>
              <w:fldChar w:fldCharType="separate"/>
            </w:r>
            <w:r w:rsidR="00CD19B4" w:rsidRPr="00B84874">
              <w:rPr>
                <w:rStyle w:val="Hyperlink"/>
                <w:noProof/>
              </w:rPr>
              <w:t>Beoordeling:</w:t>
            </w:r>
            <w:r w:rsidR="00CD19B4">
              <w:rPr>
                <w:noProof/>
                <w:webHidden/>
              </w:rPr>
              <w:tab/>
            </w:r>
            <w:r w:rsidR="00CD19B4">
              <w:rPr>
                <w:noProof/>
                <w:webHidden/>
              </w:rPr>
              <w:fldChar w:fldCharType="begin"/>
            </w:r>
            <w:r w:rsidR="00CD19B4">
              <w:rPr>
                <w:noProof/>
                <w:webHidden/>
              </w:rPr>
              <w:instrText xml:space="preserve"> PAGEREF _Toc115592198 \h </w:instrText>
            </w:r>
            <w:r w:rsidR="00CD19B4">
              <w:rPr>
                <w:noProof/>
                <w:webHidden/>
              </w:rPr>
            </w:r>
            <w:r w:rsidR="00CD19B4">
              <w:rPr>
                <w:noProof/>
                <w:webHidden/>
              </w:rPr>
              <w:fldChar w:fldCharType="separate"/>
            </w:r>
            <w:r w:rsidR="00CD19B4">
              <w:rPr>
                <w:noProof/>
                <w:webHidden/>
              </w:rPr>
              <w:t>2</w:t>
            </w:r>
            <w:r w:rsidR="00CD19B4">
              <w:rPr>
                <w:noProof/>
                <w:webHidden/>
              </w:rPr>
              <w:fldChar w:fldCharType="end"/>
            </w:r>
            <w:r>
              <w:rPr>
                <w:noProof/>
              </w:rPr>
              <w:fldChar w:fldCharType="end"/>
            </w:r>
          </w:ins>
        </w:p>
        <w:p w14:paraId="0A61C54A" w14:textId="567B5B17" w:rsidR="00CD19B4" w:rsidRDefault="00000000">
          <w:pPr>
            <w:pStyle w:val="TOC1"/>
            <w:tabs>
              <w:tab w:val="right" w:leader="dot" w:pos="9350"/>
            </w:tabs>
            <w:rPr>
              <w:ins w:id="30" w:author="Renske Weeda" w:date="2024-04-19T08:32:00Z"/>
              <w:rFonts w:eastAsiaTheme="minorEastAsia"/>
              <w:noProof/>
              <w:lang w:eastAsia="nl-NL"/>
            </w:rPr>
          </w:pPr>
          <w:ins w:id="31" w:author="Renske Weeda" w:date="2024-04-19T08:32:00Z">
            <w:r>
              <w:fldChar w:fldCharType="begin"/>
            </w:r>
            <w:r>
              <w:instrText>HYPERLINK \l "_Toc115592199"</w:instrText>
            </w:r>
            <w:r>
              <w:fldChar w:fldCharType="separate"/>
            </w:r>
            <w:r w:rsidR="00CD19B4" w:rsidRPr="00B84874">
              <w:rPr>
                <w:rStyle w:val="Hyperlink"/>
                <w:noProof/>
              </w:rPr>
              <w:t>DEEL A: ONTWERP</w:t>
            </w:r>
            <w:r w:rsidR="00CD19B4">
              <w:rPr>
                <w:noProof/>
                <w:webHidden/>
              </w:rPr>
              <w:tab/>
            </w:r>
            <w:r w:rsidR="00CD19B4">
              <w:rPr>
                <w:noProof/>
                <w:webHidden/>
              </w:rPr>
              <w:fldChar w:fldCharType="begin"/>
            </w:r>
            <w:r w:rsidR="00CD19B4">
              <w:rPr>
                <w:noProof/>
                <w:webHidden/>
              </w:rPr>
              <w:instrText xml:space="preserve"> PAGEREF _Toc115592199 \h </w:instrText>
            </w:r>
            <w:r w:rsidR="00CD19B4">
              <w:rPr>
                <w:noProof/>
                <w:webHidden/>
              </w:rPr>
            </w:r>
            <w:r w:rsidR="00CD19B4">
              <w:rPr>
                <w:noProof/>
                <w:webHidden/>
              </w:rPr>
              <w:fldChar w:fldCharType="separate"/>
            </w:r>
            <w:r w:rsidR="00CD19B4">
              <w:rPr>
                <w:noProof/>
                <w:webHidden/>
              </w:rPr>
              <w:t>3</w:t>
            </w:r>
            <w:r w:rsidR="00CD19B4">
              <w:rPr>
                <w:noProof/>
                <w:webHidden/>
              </w:rPr>
              <w:fldChar w:fldCharType="end"/>
            </w:r>
            <w:r>
              <w:rPr>
                <w:noProof/>
              </w:rPr>
              <w:fldChar w:fldCharType="end"/>
            </w:r>
          </w:ins>
        </w:p>
        <w:p w14:paraId="63DA6ACB" w14:textId="1721151F" w:rsidR="00CD19B4" w:rsidRDefault="00000000">
          <w:pPr>
            <w:pStyle w:val="TOC1"/>
            <w:tabs>
              <w:tab w:val="right" w:leader="dot" w:pos="9350"/>
            </w:tabs>
            <w:rPr>
              <w:ins w:id="32" w:author="Renske Weeda" w:date="2024-04-19T08:32:00Z"/>
              <w:rFonts w:eastAsiaTheme="minorEastAsia"/>
              <w:noProof/>
              <w:lang w:eastAsia="nl-NL"/>
            </w:rPr>
          </w:pPr>
          <w:ins w:id="33" w:author="Renske Weeda" w:date="2024-04-19T08:32:00Z">
            <w:r>
              <w:fldChar w:fldCharType="begin"/>
            </w:r>
            <w:r>
              <w:instrText>HYPERLINK \l "_Toc115592200"</w:instrText>
            </w:r>
            <w:r>
              <w:fldChar w:fldCharType="separate"/>
            </w:r>
            <w:r w:rsidR="00CD19B4" w:rsidRPr="00B84874">
              <w:rPr>
                <w:rStyle w:val="Hyperlink"/>
                <w:noProof/>
              </w:rPr>
              <w:t>DEEL B: BASISPROGRAMMA</w:t>
            </w:r>
            <w:r w:rsidR="00CD19B4">
              <w:rPr>
                <w:noProof/>
                <w:webHidden/>
              </w:rPr>
              <w:tab/>
            </w:r>
            <w:r w:rsidR="00CD19B4">
              <w:rPr>
                <w:noProof/>
                <w:webHidden/>
              </w:rPr>
              <w:fldChar w:fldCharType="begin"/>
            </w:r>
            <w:r w:rsidR="00CD19B4">
              <w:rPr>
                <w:noProof/>
                <w:webHidden/>
              </w:rPr>
              <w:instrText xml:space="preserve"> PAGEREF _Toc115592200 \h </w:instrText>
            </w:r>
            <w:r w:rsidR="00CD19B4">
              <w:rPr>
                <w:noProof/>
                <w:webHidden/>
              </w:rPr>
            </w:r>
            <w:r w:rsidR="00CD19B4">
              <w:rPr>
                <w:noProof/>
                <w:webHidden/>
              </w:rPr>
              <w:fldChar w:fldCharType="separate"/>
            </w:r>
            <w:r w:rsidR="00CD19B4">
              <w:rPr>
                <w:noProof/>
                <w:webHidden/>
              </w:rPr>
              <w:t>3</w:t>
            </w:r>
            <w:r w:rsidR="00CD19B4">
              <w:rPr>
                <w:noProof/>
                <w:webHidden/>
              </w:rPr>
              <w:fldChar w:fldCharType="end"/>
            </w:r>
            <w:r>
              <w:rPr>
                <w:noProof/>
              </w:rPr>
              <w:fldChar w:fldCharType="end"/>
            </w:r>
          </w:ins>
        </w:p>
        <w:p w14:paraId="4D3FCF74" w14:textId="066AA269" w:rsidR="00CD19B4" w:rsidRDefault="00000000">
          <w:pPr>
            <w:pStyle w:val="TOC2"/>
            <w:tabs>
              <w:tab w:val="right" w:leader="dot" w:pos="9350"/>
            </w:tabs>
            <w:rPr>
              <w:ins w:id="34" w:author="Renske Weeda" w:date="2024-04-19T08:32:00Z"/>
              <w:rFonts w:eastAsiaTheme="minorEastAsia"/>
              <w:noProof/>
              <w:lang w:eastAsia="nl-NL"/>
            </w:rPr>
          </w:pPr>
          <w:ins w:id="35" w:author="Renske Weeda" w:date="2024-04-19T08:32:00Z">
            <w:r>
              <w:fldChar w:fldCharType="begin"/>
            </w:r>
            <w:r>
              <w:instrText>HYPERLINK \l "_Toc115592201"</w:instrText>
            </w:r>
            <w:r>
              <w:fldChar w:fldCharType="separate"/>
            </w:r>
            <w:r w:rsidR="00CD19B4" w:rsidRPr="00B84874">
              <w:rPr>
                <w:rStyle w:val="Hyperlink"/>
                <w:noProof/>
              </w:rPr>
              <w:t>Versiebeheer:</w:t>
            </w:r>
            <w:r w:rsidR="00CD19B4">
              <w:rPr>
                <w:noProof/>
                <w:webHidden/>
              </w:rPr>
              <w:tab/>
            </w:r>
            <w:r w:rsidR="00CD19B4">
              <w:rPr>
                <w:noProof/>
                <w:webHidden/>
              </w:rPr>
              <w:fldChar w:fldCharType="begin"/>
            </w:r>
            <w:r w:rsidR="00CD19B4">
              <w:rPr>
                <w:noProof/>
                <w:webHidden/>
              </w:rPr>
              <w:instrText xml:space="preserve"> PAGEREF _Toc115592201 \h </w:instrText>
            </w:r>
            <w:r w:rsidR="00CD19B4">
              <w:rPr>
                <w:noProof/>
                <w:webHidden/>
              </w:rPr>
            </w:r>
            <w:r w:rsidR="00CD19B4">
              <w:rPr>
                <w:noProof/>
                <w:webHidden/>
              </w:rPr>
              <w:fldChar w:fldCharType="separate"/>
            </w:r>
            <w:r w:rsidR="00CD19B4">
              <w:rPr>
                <w:noProof/>
                <w:webHidden/>
              </w:rPr>
              <w:t>4</w:t>
            </w:r>
            <w:r w:rsidR="00CD19B4">
              <w:rPr>
                <w:noProof/>
                <w:webHidden/>
              </w:rPr>
              <w:fldChar w:fldCharType="end"/>
            </w:r>
            <w:r>
              <w:rPr>
                <w:noProof/>
              </w:rPr>
              <w:fldChar w:fldCharType="end"/>
            </w:r>
          </w:ins>
        </w:p>
        <w:p w14:paraId="24066996" w14:textId="4ED7B404" w:rsidR="00CD19B4" w:rsidRDefault="00000000">
          <w:pPr>
            <w:pStyle w:val="TOC1"/>
            <w:tabs>
              <w:tab w:val="right" w:leader="dot" w:pos="9350"/>
            </w:tabs>
            <w:rPr>
              <w:ins w:id="36" w:author="Renske Weeda" w:date="2024-04-19T08:32:00Z"/>
              <w:rFonts w:eastAsiaTheme="minorEastAsia"/>
              <w:noProof/>
              <w:lang w:eastAsia="nl-NL"/>
            </w:rPr>
          </w:pPr>
          <w:ins w:id="37" w:author="Renske Weeda" w:date="2024-04-19T08:32:00Z">
            <w:r>
              <w:fldChar w:fldCharType="begin"/>
            </w:r>
            <w:r>
              <w:instrText>HYPERLINK \l "_Toc115592202"</w:instrText>
            </w:r>
            <w:r>
              <w:fldChar w:fldCharType="separate"/>
            </w:r>
            <w:r w:rsidR="00CD19B4" w:rsidRPr="00B84874">
              <w:rPr>
                <w:rStyle w:val="Hyperlink"/>
                <w:noProof/>
              </w:rPr>
              <w:t>DEEL C: UITBREIDINGEN</w:t>
            </w:r>
            <w:r w:rsidR="00CD19B4">
              <w:rPr>
                <w:noProof/>
                <w:webHidden/>
              </w:rPr>
              <w:tab/>
            </w:r>
            <w:r w:rsidR="00CD19B4">
              <w:rPr>
                <w:noProof/>
                <w:webHidden/>
              </w:rPr>
              <w:fldChar w:fldCharType="begin"/>
            </w:r>
            <w:r w:rsidR="00CD19B4">
              <w:rPr>
                <w:noProof/>
                <w:webHidden/>
              </w:rPr>
              <w:instrText xml:space="preserve"> PAGEREF _Toc115592202 \h </w:instrText>
            </w:r>
            <w:r w:rsidR="00CD19B4">
              <w:rPr>
                <w:noProof/>
                <w:webHidden/>
              </w:rPr>
            </w:r>
            <w:r w:rsidR="00CD19B4">
              <w:rPr>
                <w:noProof/>
                <w:webHidden/>
              </w:rPr>
              <w:fldChar w:fldCharType="separate"/>
            </w:r>
            <w:r w:rsidR="00CD19B4">
              <w:rPr>
                <w:noProof/>
                <w:webHidden/>
              </w:rPr>
              <w:t>5</w:t>
            </w:r>
            <w:r w:rsidR="00CD19B4">
              <w:rPr>
                <w:noProof/>
                <w:webHidden/>
              </w:rPr>
              <w:fldChar w:fldCharType="end"/>
            </w:r>
            <w:r>
              <w:rPr>
                <w:noProof/>
              </w:rPr>
              <w:fldChar w:fldCharType="end"/>
            </w:r>
          </w:ins>
        </w:p>
        <w:p w14:paraId="250D6E2B" w14:textId="4C3E6850" w:rsidR="00CD19B4" w:rsidRDefault="00000000">
          <w:pPr>
            <w:pStyle w:val="TOC1"/>
            <w:tabs>
              <w:tab w:val="right" w:leader="dot" w:pos="9350"/>
            </w:tabs>
            <w:rPr>
              <w:ins w:id="38" w:author="Renske Weeda" w:date="2024-04-19T08:32:00Z"/>
              <w:rFonts w:eastAsiaTheme="minorEastAsia"/>
              <w:noProof/>
              <w:lang w:eastAsia="nl-NL"/>
            </w:rPr>
          </w:pPr>
          <w:ins w:id="39" w:author="Renske Weeda" w:date="2024-04-19T08:32:00Z">
            <w:r>
              <w:fldChar w:fldCharType="begin"/>
            </w:r>
            <w:r>
              <w:instrText>HYPERLINK \l "_Toc115592203"</w:instrText>
            </w:r>
            <w:r>
              <w:fldChar w:fldCharType="separate"/>
            </w:r>
            <w:r w:rsidR="00CD19B4" w:rsidRPr="00B84874">
              <w:rPr>
                <w:rStyle w:val="Hyperlink"/>
                <w:noProof/>
                <w:lang w:eastAsia="nl-NL"/>
              </w:rPr>
              <w:t>Tips (stap-voor-stap uitgelegd):</w:t>
            </w:r>
            <w:r w:rsidR="00CD19B4">
              <w:rPr>
                <w:noProof/>
                <w:webHidden/>
              </w:rPr>
              <w:tab/>
            </w:r>
            <w:r w:rsidR="00CD19B4">
              <w:rPr>
                <w:noProof/>
                <w:webHidden/>
              </w:rPr>
              <w:fldChar w:fldCharType="begin"/>
            </w:r>
            <w:r w:rsidR="00CD19B4">
              <w:rPr>
                <w:noProof/>
                <w:webHidden/>
              </w:rPr>
              <w:instrText xml:space="preserve"> PAGEREF _Toc115592203 \h </w:instrText>
            </w:r>
            <w:r w:rsidR="00CD19B4">
              <w:rPr>
                <w:noProof/>
                <w:webHidden/>
              </w:rPr>
            </w:r>
            <w:r w:rsidR="00CD19B4">
              <w:rPr>
                <w:noProof/>
                <w:webHidden/>
              </w:rPr>
              <w:fldChar w:fldCharType="separate"/>
            </w:r>
            <w:r w:rsidR="00CD19B4">
              <w:rPr>
                <w:noProof/>
                <w:webHidden/>
              </w:rPr>
              <w:t>5</w:t>
            </w:r>
            <w:r w:rsidR="00CD19B4">
              <w:rPr>
                <w:noProof/>
                <w:webHidden/>
              </w:rPr>
              <w:fldChar w:fldCharType="end"/>
            </w:r>
            <w:r>
              <w:rPr>
                <w:noProof/>
              </w:rPr>
              <w:fldChar w:fldCharType="end"/>
            </w:r>
          </w:ins>
        </w:p>
        <w:p w14:paraId="23C41654" w14:textId="3F84FAE5" w:rsidR="0092779B" w:rsidRPr="00A20B24" w:rsidRDefault="00B6046E" w:rsidP="008341D4">
          <w:ins w:id="40" w:author="Renske Weeda" w:date="2024-04-19T08:32:00Z">
            <w:r>
              <w:rPr>
                <w:b/>
                <w:bCs/>
                <w:noProof/>
              </w:rPr>
              <w:fldChar w:fldCharType="end"/>
            </w:r>
          </w:ins>
        </w:p>
      </w:sdtContent>
    </w:sdt>
    <w:p w14:paraId="58FF980B" w14:textId="5CF84CB4" w:rsidR="006C78D1" w:rsidRPr="0004431F" w:rsidRDefault="006C78D1" w:rsidP="00AE799E">
      <w:pPr>
        <w:pStyle w:val="Heading1"/>
      </w:pPr>
      <w:bookmarkStart w:id="41" w:name="_Toc115592197"/>
      <w:bookmarkStart w:id="42" w:name="_Toc163571172"/>
      <w:r w:rsidRPr="0004431F">
        <w:t>Toelichting opdracht</w:t>
      </w:r>
      <w:bookmarkEnd w:id="41"/>
      <w:bookmarkEnd w:id="42"/>
    </w:p>
    <w:p w14:paraId="785DF3FB" w14:textId="778ACACC" w:rsidR="00290125" w:rsidRPr="00A03B71" w:rsidRDefault="00290125" w:rsidP="00290125">
      <w:r w:rsidRPr="00A03B71">
        <w:rPr>
          <w:b/>
        </w:rPr>
        <w:t>Samenwerking</w:t>
      </w:r>
      <w:r>
        <w:t xml:space="preserve">: </w:t>
      </w:r>
      <w:del w:id="43" w:author="Renske Weeda" w:date="2024-04-19T08:32:00Z">
        <w:r w:rsidR="00A52931">
          <w:delText>h</w:delText>
        </w:r>
        <w:r>
          <w:delText>et</w:delText>
        </w:r>
      </w:del>
      <w:ins w:id="44" w:author="Renske Weeda" w:date="2024-04-19T08:32:00Z">
        <w:r>
          <w:t>Het</w:t>
        </w:r>
      </w:ins>
      <w:r>
        <w:t xml:space="preserve"> wordt </w:t>
      </w:r>
      <w:r w:rsidRPr="00A03B71">
        <w:rPr>
          <w:b/>
        </w:rPr>
        <w:t>aanbevolen</w:t>
      </w:r>
      <w:r>
        <w:t xml:space="preserve"> om in tweetallen te werken (drietallen zijn niet toegestaan).</w:t>
      </w:r>
    </w:p>
    <w:p w14:paraId="35493806" w14:textId="2292E135" w:rsidR="00884705" w:rsidRDefault="00884705" w:rsidP="00884705">
      <w:r w:rsidRPr="00342A3E">
        <w:rPr>
          <w:b/>
          <w:bCs/>
        </w:rPr>
        <w:t>Beoordeling</w:t>
      </w:r>
      <w:r>
        <w:t xml:space="preserve">: </w:t>
      </w:r>
      <w:del w:id="45" w:author="Renske Weeda" w:date="2024-04-19T08:32:00Z">
        <w:r w:rsidR="00A52931">
          <w:delText>z</w:delText>
        </w:r>
        <w:r>
          <w:delText>ie</w:delText>
        </w:r>
      </w:del>
      <w:ins w:id="46" w:author="Renske Weeda" w:date="2024-04-19T08:32:00Z">
        <w:r>
          <w:t>Zie</w:t>
        </w:r>
      </w:ins>
      <w:r>
        <w:t xml:space="preserve"> </w:t>
      </w:r>
      <w:r w:rsidR="00601A94">
        <w:t>volgende</w:t>
      </w:r>
      <w:r>
        <w:t xml:space="preserve"> pagina</w:t>
      </w:r>
    </w:p>
    <w:p w14:paraId="1C7BD2E2" w14:textId="77D673B6" w:rsidR="00884705" w:rsidRPr="00884705" w:rsidRDefault="00884705" w:rsidP="00884705">
      <w:r w:rsidRPr="00783DB8">
        <w:rPr>
          <w:b/>
          <w:bCs/>
        </w:rPr>
        <w:t>Inleveren</w:t>
      </w:r>
      <w:del w:id="47" w:author="Renske Weeda" w:date="2024-04-19T08:32:00Z">
        <w:r w:rsidR="00A52931">
          <w:rPr>
            <w:b/>
            <w:bCs/>
          </w:rPr>
          <w:delText xml:space="preserve"> op</w:delText>
        </w:r>
      </w:del>
      <w:r>
        <w:t xml:space="preserve">: </w:t>
      </w:r>
    </w:p>
    <w:p w14:paraId="7921F590" w14:textId="77777777" w:rsidR="0004431F" w:rsidRDefault="00A52931" w:rsidP="008D3C56">
      <w:pPr>
        <w:pStyle w:val="ListParagraph"/>
        <w:numPr>
          <w:ilvl w:val="0"/>
          <w:numId w:val="6"/>
        </w:numPr>
        <w:spacing w:after="0"/>
        <w:rPr>
          <w:del w:id="48" w:author="Renske Weeda" w:date="2024-04-19T08:32:00Z"/>
        </w:rPr>
      </w:pPr>
      <w:del w:id="49" w:author="Renske Weeda" w:date="2024-04-19T08:32:00Z">
        <w:r>
          <w:rPr>
            <w:b/>
            <w:lang w:val="nl-NL"/>
          </w:rPr>
          <w:delText>Een v</w:delText>
        </w:r>
        <w:r w:rsidR="0004431F" w:rsidRPr="00C75959">
          <w:rPr>
            <w:b/>
            <w:lang w:val="nl-NL"/>
          </w:rPr>
          <w:delText>erslag</w:delText>
        </w:r>
        <w:r>
          <w:rPr>
            <w:b/>
            <w:lang w:val="nl-NL"/>
          </w:rPr>
          <w:delText xml:space="preserve"> met daarin</w:delText>
        </w:r>
        <w:r w:rsidR="0004431F">
          <w:delText>:</w:delText>
        </w:r>
      </w:del>
    </w:p>
    <w:p w14:paraId="50088E66" w14:textId="26D69D9C" w:rsidR="0004431F" w:rsidRDefault="00A52931" w:rsidP="008D3C56">
      <w:pPr>
        <w:pStyle w:val="ListParagraph"/>
        <w:numPr>
          <w:ilvl w:val="0"/>
          <w:numId w:val="6"/>
        </w:numPr>
        <w:spacing w:after="0"/>
        <w:rPr>
          <w:ins w:id="50" w:author="Renske Weeda" w:date="2024-04-19T08:32:00Z"/>
        </w:rPr>
      </w:pPr>
      <w:del w:id="51" w:author="Renske Weeda" w:date="2024-04-19T08:32:00Z">
        <w:r>
          <w:rPr>
            <w:lang w:val="nl-NL"/>
          </w:rPr>
          <w:delText>w</w:delText>
        </w:r>
        <w:r w:rsidR="00BD4EA6" w:rsidRPr="00BD4EA6">
          <w:rPr>
            <w:lang w:val="nl-NL"/>
          </w:rPr>
          <w:delText>ie</w:delText>
        </w:r>
      </w:del>
      <w:ins w:id="52" w:author="Renske Weeda" w:date="2024-04-19T08:32:00Z">
        <w:r w:rsidR="0004431F" w:rsidRPr="00C75959">
          <w:rPr>
            <w:b/>
            <w:lang w:val="nl-NL"/>
          </w:rPr>
          <w:t>Verslag</w:t>
        </w:r>
        <w:r w:rsidR="0004431F">
          <w:t>:</w:t>
        </w:r>
      </w:ins>
    </w:p>
    <w:p w14:paraId="61DB3213" w14:textId="130CAC7C" w:rsidR="00BD4EA6" w:rsidRPr="00BD4EA6" w:rsidRDefault="00BD4EA6" w:rsidP="00BD4EA6">
      <w:pPr>
        <w:pStyle w:val="ListParagraph"/>
        <w:numPr>
          <w:ilvl w:val="1"/>
          <w:numId w:val="6"/>
        </w:numPr>
        <w:rPr>
          <w:lang w:val="nl-NL"/>
        </w:rPr>
      </w:pPr>
      <w:ins w:id="53" w:author="Renske Weeda" w:date="2024-04-19T08:32:00Z">
        <w:r w:rsidRPr="00BD4EA6">
          <w:rPr>
            <w:lang w:val="nl-NL"/>
          </w:rPr>
          <w:t>Wie</w:t>
        </w:r>
      </w:ins>
      <w:r w:rsidRPr="00BD4EA6">
        <w:rPr>
          <w:lang w:val="nl-NL"/>
        </w:rPr>
        <w:t xml:space="preserve"> eraan gewerkt heeft</w:t>
      </w:r>
      <w:del w:id="54" w:author="Renske Weeda" w:date="2024-04-19T08:32:00Z">
        <w:r w:rsidR="00A52931">
          <w:rPr>
            <w:lang w:val="nl-NL"/>
          </w:rPr>
          <w:delText>;</w:delText>
        </w:r>
      </w:del>
      <w:ins w:id="55" w:author="Renske Weeda" w:date="2024-04-19T08:32:00Z">
        <w:r w:rsidR="00221805">
          <w:rPr>
            <w:lang w:val="nl-NL"/>
          </w:rPr>
          <w:t>.</w:t>
        </w:r>
      </w:ins>
    </w:p>
    <w:p w14:paraId="311CF8C4" w14:textId="3E2B79B5" w:rsidR="00BD4EA6" w:rsidRPr="00BD4EA6" w:rsidRDefault="00BD4EA6" w:rsidP="00BD4EA6">
      <w:pPr>
        <w:pStyle w:val="ListParagraph"/>
        <w:numPr>
          <w:ilvl w:val="1"/>
          <w:numId w:val="6"/>
        </w:numPr>
        <w:rPr>
          <w:lang w:val="nl-NL"/>
        </w:rPr>
      </w:pPr>
      <w:r w:rsidRPr="00BD4EA6">
        <w:rPr>
          <w:lang w:val="nl-NL"/>
        </w:rPr>
        <w:t xml:space="preserve">(een foto van) </w:t>
      </w:r>
      <w:del w:id="56" w:author="Renske Weeda" w:date="2024-04-19T08:32:00Z">
        <w:r w:rsidR="00A52931">
          <w:rPr>
            <w:lang w:val="nl-NL"/>
          </w:rPr>
          <w:delText>j</w:delText>
        </w:r>
        <w:r w:rsidRPr="00BD4EA6">
          <w:rPr>
            <w:lang w:val="nl-NL"/>
          </w:rPr>
          <w:delText>e</w:delText>
        </w:r>
      </w:del>
      <w:ins w:id="57" w:author="Renske Weeda" w:date="2024-04-19T08:32:00Z">
        <w:r w:rsidRPr="00BD4EA6">
          <w:rPr>
            <w:lang w:val="nl-NL"/>
          </w:rPr>
          <w:t>Je</w:t>
        </w:r>
      </w:ins>
      <w:r w:rsidRPr="00BD4EA6">
        <w:rPr>
          <w:lang w:val="nl-NL"/>
        </w:rPr>
        <w:t xml:space="preserve"> </w:t>
      </w:r>
      <w:r w:rsidR="006205B9">
        <w:rPr>
          <w:lang w:val="nl-NL"/>
        </w:rPr>
        <w:t>stroomdiagram</w:t>
      </w:r>
      <w:del w:id="58" w:author="Renske Weeda" w:date="2024-04-19T08:32:00Z">
        <w:r w:rsidR="00A52931">
          <w:rPr>
            <w:lang w:val="nl-NL"/>
          </w:rPr>
          <w:delText>;</w:delText>
        </w:r>
      </w:del>
      <w:ins w:id="59" w:author="Renske Weeda" w:date="2024-04-19T08:32:00Z">
        <w:r w:rsidR="000D219B">
          <w:rPr>
            <w:lang w:val="nl-NL"/>
          </w:rPr>
          <w:t xml:space="preserve">. </w:t>
        </w:r>
      </w:ins>
    </w:p>
    <w:p w14:paraId="17741AE7" w14:textId="31A49B98" w:rsidR="00271C39" w:rsidRPr="00271C39" w:rsidRDefault="00A52931" w:rsidP="00271C39">
      <w:pPr>
        <w:pStyle w:val="ListParagraph"/>
        <w:numPr>
          <w:ilvl w:val="1"/>
          <w:numId w:val="6"/>
        </w:numPr>
        <w:rPr>
          <w:lang w:val="nl-NL"/>
        </w:rPr>
      </w:pPr>
      <w:bookmarkStart w:id="60" w:name="_Hlk163558033"/>
      <w:del w:id="61" w:author="Renske Weeda" w:date="2024-04-19T08:32:00Z">
        <w:r>
          <w:rPr>
            <w:lang w:val="nl-NL"/>
          </w:rPr>
          <w:delText>een e</w:delText>
        </w:r>
        <w:r w:rsidR="00BD4EA6" w:rsidRPr="00BD4EA6">
          <w:rPr>
            <w:lang w:val="nl-NL"/>
          </w:rPr>
          <w:delText>valuatie</w:delText>
        </w:r>
      </w:del>
      <w:ins w:id="62" w:author="Renske Weeda" w:date="2024-04-19T08:32:00Z">
        <w:r w:rsidR="00BD4EA6" w:rsidRPr="00BD4EA6">
          <w:rPr>
            <w:lang w:val="nl-NL"/>
          </w:rPr>
          <w:t>Evaluatie</w:t>
        </w:r>
      </w:ins>
      <w:r w:rsidR="00BD4EA6" w:rsidRPr="00BD4EA6">
        <w:rPr>
          <w:lang w:val="nl-NL"/>
        </w:rPr>
        <w:t xml:space="preserve"> van je project met een </w:t>
      </w:r>
      <w:bookmarkEnd w:id="60"/>
      <w:r w:rsidR="00BD4EA6" w:rsidRPr="00BD4EA6">
        <w:rPr>
          <w:lang w:val="nl-NL"/>
        </w:rPr>
        <w:t>korte uitleg van wat wel/niet werkt</w:t>
      </w:r>
      <w:del w:id="63" w:author="Renske Weeda" w:date="2024-04-19T08:32:00Z">
        <w:r>
          <w:rPr>
            <w:lang w:val="nl-NL"/>
          </w:rPr>
          <w:delText xml:space="preserve"> en</w:delText>
        </w:r>
      </w:del>
      <w:ins w:id="64" w:author="Renske Weeda" w:date="2024-04-19T08:32:00Z">
        <w:r w:rsidR="00BD4EA6" w:rsidRPr="00BD4EA6">
          <w:rPr>
            <w:lang w:val="nl-NL"/>
          </w:rPr>
          <w:t>,</w:t>
        </w:r>
      </w:ins>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del w:id="65" w:author="Renske Weeda" w:date="2024-04-19T08:32:00Z">
        <w:r>
          <w:rPr>
            <w:lang w:val="nl-NL"/>
          </w:rPr>
          <w:delText>,</w:delText>
        </w:r>
      </w:del>
      <w:ins w:id="66" w:author="Renske Weeda" w:date="2024-04-19T08:32:00Z">
        <w:r w:rsidR="00247FB0" w:rsidRPr="00271C39">
          <w:rPr>
            <w:lang w:val="nl-NL"/>
          </w:rPr>
          <w:t xml:space="preserve"> en</w:t>
        </w:r>
      </w:ins>
      <w:r w:rsidR="00247FB0" w:rsidRPr="00271C39">
        <w:rPr>
          <w:lang w:val="nl-NL"/>
        </w:rPr>
        <w:t xml:space="preserve"> hoe je dat probleem opgelost hebt</w:t>
      </w:r>
      <w:ins w:id="67" w:author="Renske Weeda" w:date="2024-04-19T08:32:00Z">
        <w:r w:rsidR="009B1078" w:rsidRPr="00271C39">
          <w:rPr>
            <w:lang w:val="nl-NL"/>
          </w:rPr>
          <w:t>,</w:t>
        </w:r>
      </w:ins>
      <w:r w:rsidR="009B1078" w:rsidRPr="00271C39">
        <w:rPr>
          <w:lang w:val="nl-NL"/>
        </w:rPr>
        <w:t xml:space="preserve"> en wat je </w:t>
      </w:r>
      <w:r w:rsidR="00F15952" w:rsidRPr="00271C39">
        <w:rPr>
          <w:lang w:val="nl-NL"/>
        </w:rPr>
        <w:t>ervan</w:t>
      </w:r>
      <w:r w:rsidR="009B1078" w:rsidRPr="00271C39">
        <w:rPr>
          <w:lang w:val="nl-NL"/>
        </w:rPr>
        <w:t xml:space="preserve"> geleerd hebt</w:t>
      </w:r>
      <w:del w:id="68" w:author="Renske Weeda" w:date="2024-04-19T08:32:00Z">
        <w:r>
          <w:rPr>
            <w:lang w:val="nl-NL"/>
          </w:rPr>
          <w:delText>;</w:delText>
        </w:r>
      </w:del>
      <w:ins w:id="69" w:author="Renske Weeda" w:date="2024-04-19T08:32:00Z">
        <w:r w:rsidR="00247FB0" w:rsidRPr="00271C39">
          <w:rPr>
            <w:lang w:val="nl-NL"/>
          </w:rPr>
          <w:t>.</w:t>
        </w:r>
      </w:ins>
      <w:r w:rsidR="00247FB0" w:rsidRPr="00271C39">
        <w:rPr>
          <w:lang w:val="nl-NL"/>
        </w:rPr>
        <w:t xml:space="preserve"> </w:t>
      </w:r>
    </w:p>
    <w:p w14:paraId="3716D72A" w14:textId="7C1EBE82" w:rsidR="00BD4EA6" w:rsidRPr="00247FB0" w:rsidRDefault="00271C39" w:rsidP="00BD4EA6">
      <w:pPr>
        <w:pStyle w:val="ListParagraph"/>
        <w:numPr>
          <w:ilvl w:val="1"/>
          <w:numId w:val="6"/>
        </w:numPr>
        <w:rPr>
          <w:lang w:val="nl-NL"/>
        </w:rPr>
      </w:pPr>
      <w:ins w:id="70" w:author="Renske Weeda" w:date="2024-04-19T08:32:00Z">
        <w:r>
          <w:rPr>
            <w:lang w:val="nl-NL"/>
          </w:rPr>
          <w:t xml:space="preserve">Benoem </w:t>
        </w:r>
      </w:ins>
      <w:r>
        <w:rPr>
          <w:lang w:val="nl-NL"/>
        </w:rPr>
        <w:t>w</w:t>
      </w:r>
      <w:r w:rsidR="00BD4EA6" w:rsidRPr="00247FB0">
        <w:rPr>
          <w:lang w:val="nl-NL"/>
        </w:rPr>
        <w:t>elke uitbreidingen je hebt toegevoegd</w:t>
      </w:r>
      <w:r w:rsidR="00247FB0" w:rsidRPr="00247FB0">
        <w:rPr>
          <w:lang w:val="nl-NL"/>
        </w:rPr>
        <w:t>.</w:t>
      </w:r>
    </w:p>
    <w:p w14:paraId="4BE1BFC7" w14:textId="63490703" w:rsidR="0039472A" w:rsidRPr="0039472A" w:rsidRDefault="00E1671A" w:rsidP="0039472A">
      <w:pPr>
        <w:pStyle w:val="ListParagraph"/>
        <w:numPr>
          <w:ilvl w:val="0"/>
          <w:numId w:val="6"/>
        </w:numPr>
        <w:rPr>
          <w:lang w:val="nl-NL"/>
        </w:rPr>
      </w:pPr>
      <w:r>
        <w:rPr>
          <w:lang w:val="nl-NL"/>
        </w:rPr>
        <w:t xml:space="preserve">Je </w:t>
      </w:r>
      <w:del w:id="71" w:author="Renske Weeda" w:date="2024-04-19T08:32:00Z">
        <w:r w:rsidR="00A52931">
          <w:rPr>
            <w:b/>
            <w:lang w:val="nl-NL"/>
          </w:rPr>
          <w:delText>P</w:delText>
        </w:r>
        <w:r w:rsidRPr="0004431F">
          <w:rPr>
            <w:b/>
            <w:lang w:val="nl-NL"/>
          </w:rPr>
          <w:delText>ythoncode</w:delText>
        </w:r>
      </w:del>
      <w:ins w:id="72" w:author="Renske Weeda" w:date="2024-04-19T08:32:00Z">
        <w:r w:rsidRPr="0004431F">
          <w:rPr>
            <w:b/>
            <w:lang w:val="nl-NL"/>
          </w:rPr>
          <w:t>python code</w:t>
        </w:r>
      </w:ins>
      <w:r w:rsidR="0039472A">
        <w:rPr>
          <w:lang w:val="nl-NL"/>
        </w:rPr>
        <w:t xml:space="preserve"> (zet </w:t>
      </w:r>
      <w:r w:rsidR="00F15952">
        <w:rPr>
          <w:lang w:val="nl-NL"/>
        </w:rPr>
        <w:t>boven in</w:t>
      </w:r>
      <w:r w:rsidR="0039472A">
        <w:rPr>
          <w:lang w:val="nl-NL"/>
        </w:rPr>
        <w:t xml:space="preserve"> je code </w:t>
      </w:r>
      <w:del w:id="73" w:author="Renske Weeda" w:date="2024-04-19T08:32:00Z">
        <w:r w:rsidR="0039472A">
          <w:rPr>
            <w:lang w:val="nl-NL"/>
          </w:rPr>
          <w:delText>jou</w:delText>
        </w:r>
        <w:r w:rsidR="00A52931">
          <w:rPr>
            <w:lang w:val="nl-NL"/>
          </w:rPr>
          <w:delText>w</w:delText>
        </w:r>
      </w:del>
      <w:ins w:id="74" w:author="Renske Weeda" w:date="2024-04-19T08:32:00Z">
        <w:r w:rsidR="0039472A">
          <w:rPr>
            <w:lang w:val="nl-NL"/>
          </w:rPr>
          <w:t>jou</w:t>
        </w:r>
      </w:ins>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145A5653" w14:textId="77777777" w:rsidR="00601A94" w:rsidRPr="00E40005" w:rsidRDefault="00601A94" w:rsidP="00601A94">
      <w:pPr>
        <w:pStyle w:val="Heading1"/>
      </w:pPr>
      <w:bookmarkStart w:id="75" w:name="_Toc115592198"/>
      <w:bookmarkStart w:id="76" w:name="_Toc163571173"/>
      <w:r w:rsidRPr="00C01C64">
        <w:t>Beoordeling</w:t>
      </w:r>
      <w:bookmarkEnd w:id="76"/>
      <w:ins w:id="77" w:author="Renske Weeda" w:date="2024-04-19T08:32:00Z">
        <w:r w:rsidRPr="00C01C64">
          <w:t>:</w:t>
        </w:r>
      </w:ins>
      <w:bookmarkEnd w:id="75"/>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0137CCB9" w14:textId="77777777" w:rsidR="00601A94" w:rsidRDefault="00601A94" w:rsidP="00CD0CE2">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p>
          <w:p w14:paraId="54B57F64" w14:textId="77777777" w:rsidR="00601A94" w:rsidRPr="002B4182" w:rsidRDefault="00601A94" w:rsidP="00CD0CE2">
            <w:pPr>
              <w:rPr>
                <w:rFonts w:ascii="Calibri" w:hAnsi="Calibri" w:cs="Calibri"/>
                <w:color w:val="000000"/>
              </w:rPr>
            </w:pPr>
            <w:r>
              <w:rPr>
                <w:rFonts w:ascii="Calibri" w:hAnsi="Calibri" w:cs="Calibri"/>
                <w:color w:val="000000"/>
              </w:rPr>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2FC9A34F"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del w:id="78" w:author="Renske Weeda" w:date="2024-04-19T08:32:00Z">
              <w:r w:rsidR="00353DC9">
                <w:rPr>
                  <w:rFonts w:ascii="Calibri" w:hAnsi="Calibri" w:cs="Calibri"/>
                  <w:color w:val="000000"/>
                </w:rPr>
                <w:delText xml:space="preserve"> of met liggende streepjes</w:delText>
              </w:r>
            </w:del>
            <w:r>
              <w:rPr>
                <w:rFonts w:ascii="Calibri" w:hAnsi="Calibri" w:cs="Calibri"/>
                <w:color w:val="000000"/>
              </w:rPr>
              <w:t xml:space="preserve">) en constanten </w:t>
            </w:r>
            <w:del w:id="79" w:author="Renske Weeda" w:date="2024-04-19T08:32:00Z">
              <w:r w:rsidR="00353DC9">
                <w:rPr>
                  <w:rFonts w:ascii="Calibri" w:hAnsi="Calibri" w:cs="Calibri"/>
                  <w:color w:val="000000"/>
                </w:rPr>
                <w:delText xml:space="preserve">zijn </w:delText>
              </w:r>
            </w:del>
            <w:r>
              <w:rPr>
                <w:rFonts w:ascii="Calibri" w:hAnsi="Calibri" w:cs="Calibri"/>
                <w:color w:val="000000"/>
              </w:rPr>
              <w:t>met hoofdletters</w:t>
            </w:r>
            <w:del w:id="80" w:author="Renske Weeda" w:date="2024-04-19T08:32:00Z">
              <w:r w:rsidR="00353DC9">
                <w:rPr>
                  <w:rFonts w:ascii="Calibri" w:hAnsi="Calibri" w:cs="Calibri"/>
                  <w:color w:val="000000"/>
                </w:rPr>
                <w:delText xml:space="preserve"> geschreven</w:delText>
              </w:r>
            </w:del>
            <w:r>
              <w:rPr>
                <w:rFonts w:ascii="Calibri" w:hAnsi="Calibri" w:cs="Calibri"/>
                <w:color w:val="000000"/>
              </w:rPr>
              <w:t xml:space="preserve">. Functies zijn met werkwoorden omschreven, variabelen </w:t>
            </w:r>
            <w:del w:id="81" w:author="Renske Weeda" w:date="2024-04-19T08:32:00Z">
              <w:r w:rsidR="00353DC9">
                <w:rPr>
                  <w:rFonts w:ascii="Calibri" w:hAnsi="Calibri" w:cs="Calibri"/>
                  <w:color w:val="000000"/>
                </w:rPr>
                <w:delText>met</w:delText>
              </w:r>
            </w:del>
            <w:ins w:id="82" w:author="Renske Weeda" w:date="2024-04-19T08:32:00Z">
              <w:r>
                <w:rPr>
                  <w:rFonts w:ascii="Calibri" w:hAnsi="Calibri" w:cs="Calibri"/>
                  <w:color w:val="000000"/>
                </w:rPr>
                <w:t>middels</w:t>
              </w:r>
            </w:ins>
            <w:r>
              <w:rPr>
                <w:rFonts w:ascii="Calibri" w:hAnsi="Calibri" w:cs="Calibri"/>
                <w:color w:val="000000"/>
              </w:rPr>
              <w:t xml:space="preserve"> zelfstandige naamwoorden. </w:t>
            </w:r>
          </w:p>
          <w:p w14:paraId="1C5C5B07" w14:textId="658AD375"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del w:id="83" w:author="Renske Weeda" w:date="2024-04-19T08:32:00Z">
              <w:r w:rsidR="00C742FD">
                <w:rPr>
                  <w:rFonts w:ascii="Calibri" w:hAnsi="Calibri" w:cs="Calibri"/>
                  <w:color w:val="000000"/>
                </w:rPr>
                <w:delText xml:space="preserve">zijn </w:delText>
              </w:r>
            </w:del>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19DF0D77" w:rsidR="00601A94" w:rsidRDefault="00601A94" w:rsidP="00CD0CE2">
            <w:pPr>
              <w:rPr>
                <w:rFonts w:ascii="Calibri" w:hAnsi="Calibri" w:cs="Calibri"/>
                <w:color w:val="000000"/>
              </w:rPr>
            </w:pPr>
            <w:r>
              <w:rPr>
                <w:rFonts w:ascii="Calibri" w:hAnsi="Calibri" w:cs="Calibri"/>
                <w:color w:val="000000"/>
              </w:rPr>
              <w:t xml:space="preserve">De kwaliteit van de code: </w:t>
            </w:r>
            <w:del w:id="84" w:author="Renske Weeda" w:date="2024-04-19T08:32:00Z">
              <w:r w:rsidR="00353DC9">
                <w:rPr>
                  <w:rFonts w:ascii="Calibri" w:hAnsi="Calibri" w:cs="Calibri"/>
                  <w:color w:val="000000"/>
                </w:rPr>
                <w:delText>deze</w:delText>
              </w:r>
            </w:del>
            <w:ins w:id="85" w:author="Renske Weeda" w:date="2024-04-19T08:32:00Z">
              <w:r>
                <w:rPr>
                  <w:rFonts w:ascii="Calibri" w:hAnsi="Calibri" w:cs="Calibri"/>
                  <w:color w:val="000000"/>
                </w:rPr>
                <w:t>het</w:t>
              </w:r>
            </w:ins>
            <w:r>
              <w:rPr>
                <w:rFonts w:ascii="Calibri" w:hAnsi="Calibri" w:cs="Calibri"/>
                <w:color w:val="000000"/>
              </w:rPr>
              <w:t xml:space="preserve"> is duidelijk, efficiënt, elegant, logisch en goed gestructureerd.</w:t>
            </w:r>
          </w:p>
          <w:p w14:paraId="0AE25A76" w14:textId="7FBB9CD5"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del w:id="86" w:author="Renske Weeda" w:date="2024-04-19T08:32:00Z">
              <w:r w:rsidR="00353DC9">
                <w:rPr>
                  <w:rFonts w:ascii="Calibri" w:hAnsi="Calibri" w:cs="Calibri"/>
                  <w:color w:val="000000"/>
                </w:rPr>
                <w:delText>Het</w:delText>
              </w:r>
            </w:del>
            <w:ins w:id="87" w:author="Renske Weeda" w:date="2024-04-19T08:32:00Z">
              <w:r>
                <w:rPr>
                  <w:rFonts w:ascii="Calibri" w:hAnsi="Calibri" w:cs="Calibri"/>
                  <w:color w:val="000000"/>
                </w:rPr>
                <w:t>De</w:t>
              </w:r>
            </w:ins>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w:t>
            </w:r>
            <w:ins w:id="88" w:author="Renske Weeda" w:date="2024-04-19T08:32:00Z">
              <w:r>
                <w:rPr>
                  <w:rFonts w:ascii="Calibri" w:hAnsi="Calibri" w:cs="Calibri"/>
                  <w:color w:val="000000"/>
                </w:rPr>
                <w:t xml:space="preserve">voor brokken </w:t>
              </w:r>
            </w:ins>
            <w:r>
              <w:rPr>
                <w:rFonts w:ascii="Calibri" w:hAnsi="Calibri" w:cs="Calibri"/>
                <w:color w:val="000000"/>
              </w:rPr>
              <w:t xml:space="preserve">code voor. Er komt geen code dubbel voor. Er komt geen code voor </w:t>
            </w:r>
            <w:del w:id="89" w:author="Renske Weeda" w:date="2024-04-19T08:32:00Z">
              <w:r w:rsidR="00353DC9">
                <w:rPr>
                  <w:rFonts w:ascii="Calibri" w:hAnsi="Calibri" w:cs="Calibri"/>
                  <w:color w:val="000000"/>
                </w:rPr>
                <w:delText>die</w:delText>
              </w:r>
            </w:del>
            <w:ins w:id="90" w:author="Renske Weeda" w:date="2024-04-19T08:32:00Z">
              <w:r>
                <w:rPr>
                  <w:rFonts w:ascii="Calibri" w:hAnsi="Calibri" w:cs="Calibri"/>
                  <w:color w:val="000000"/>
                </w:rPr>
                <w:t>dat</w:t>
              </w:r>
            </w:ins>
            <w:r>
              <w:rPr>
                <w:rFonts w:ascii="Calibri" w:hAnsi="Calibri" w:cs="Calibri"/>
                <w:color w:val="000000"/>
              </w:rPr>
              <w:t xml:space="preserve"> nooit uitgevoerd wordt. Gebruik van 'harde' </w:t>
            </w:r>
            <w:del w:id="91" w:author="Renske Weeda" w:date="2024-04-19T08:32:00Z">
              <w:r>
                <w:rPr>
                  <w:rFonts w:ascii="Calibri" w:hAnsi="Calibri" w:cs="Calibri"/>
                  <w:color w:val="000000"/>
                </w:rPr>
                <w:delText>waarde</w:delText>
              </w:r>
              <w:r w:rsidR="00353DC9">
                <w:rPr>
                  <w:rFonts w:ascii="Calibri" w:hAnsi="Calibri" w:cs="Calibri"/>
                  <w:color w:val="000000"/>
                </w:rPr>
                <w:delText>n</w:delText>
              </w:r>
            </w:del>
            <w:ins w:id="92" w:author="Renske Weeda" w:date="2024-04-19T08:32:00Z">
              <w:r>
                <w:rPr>
                  <w:rFonts w:ascii="Calibri" w:hAnsi="Calibri" w:cs="Calibri"/>
                  <w:color w:val="000000"/>
                </w:rPr>
                <w:t>waardes</w:t>
              </w:r>
            </w:ins>
            <w:r>
              <w:rPr>
                <w:rFonts w:ascii="Calibri" w:hAnsi="Calibri" w:cs="Calibri"/>
                <w:color w:val="000000"/>
              </w:rPr>
              <w:t xml:space="preserve"> (echte getallen) </w:t>
            </w:r>
            <w:del w:id="93" w:author="Renske Weeda" w:date="2024-04-19T08:32:00Z">
              <w:r>
                <w:rPr>
                  <w:rFonts w:ascii="Calibri" w:hAnsi="Calibri" w:cs="Calibri"/>
                  <w:color w:val="000000"/>
                </w:rPr>
                <w:delText>word</w:delText>
              </w:r>
              <w:r w:rsidR="00353DC9">
                <w:rPr>
                  <w:rFonts w:ascii="Calibri" w:hAnsi="Calibri" w:cs="Calibri"/>
                  <w:color w:val="000000"/>
                </w:rPr>
                <w:delText>t</w:delText>
              </w:r>
            </w:del>
            <w:ins w:id="94" w:author="Renske Weeda" w:date="2024-04-19T08:32:00Z">
              <w:r>
                <w:rPr>
                  <w:rFonts w:ascii="Calibri" w:hAnsi="Calibri" w:cs="Calibri"/>
                  <w:color w:val="000000"/>
                </w:rPr>
                <w:t>worden</w:t>
              </w:r>
            </w:ins>
            <w:r>
              <w:rPr>
                <w:rFonts w:ascii="Calibri" w:hAnsi="Calibri" w:cs="Calibri"/>
                <w:color w:val="000000"/>
              </w:rPr>
              <w:t xml:space="preserve"> zo veel mogelijk vermeden.</w:t>
            </w:r>
          </w:p>
          <w:p w14:paraId="28B5202F" w14:textId="317F2044"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w:t>
            </w:r>
            <w:del w:id="95" w:author="Renske Weeda" w:date="2024-04-19T08:32:00Z">
              <w:r>
                <w:rPr>
                  <w:rFonts w:ascii="Calibri" w:hAnsi="Calibri" w:cs="Calibri"/>
                  <w:color w:val="000000"/>
                </w:rPr>
                <w:delText>duidelijk</w:delText>
              </w:r>
            </w:del>
            <w:ins w:id="96" w:author="Renske Weeda" w:date="2024-04-19T08:32:00Z">
              <w:r>
                <w:rPr>
                  <w:rFonts w:ascii="Calibri" w:hAnsi="Calibri" w:cs="Calibri"/>
                  <w:color w:val="000000"/>
                </w:rPr>
                <w:t>duidelijke</w:t>
              </w:r>
            </w:ins>
            <w:r>
              <w:rPr>
                <w:rFonts w:ascii="Calibri" w:hAnsi="Calibri" w:cs="Calibri"/>
                <w:color w:val="000000"/>
              </w:rPr>
              <w:t>) doel</w:t>
            </w:r>
            <w:ins w:id="97" w:author="Renske Weeda" w:date="2024-04-19T08:32:00Z">
              <w:r>
                <w:rPr>
                  <w:rFonts w:ascii="Calibri" w:hAnsi="Calibri" w:cs="Calibri"/>
                  <w:color w:val="000000"/>
                </w:rPr>
                <w:t>,</w:t>
              </w:r>
            </w:ins>
            <w:r>
              <w:rPr>
                <w:rFonts w:ascii="Calibri" w:hAnsi="Calibri" w:cs="Calibri"/>
                <w:color w:val="000000"/>
              </w:rPr>
              <w:t xml:space="preserve"> en zijn kort</w:t>
            </w:r>
            <w:del w:id="98" w:author="Renske Weeda" w:date="2024-04-19T08:32:00Z">
              <w:r w:rsidR="00353DC9">
                <w:rPr>
                  <w:rFonts w:ascii="Calibri" w:hAnsi="Calibri" w:cs="Calibri"/>
                  <w:color w:val="000000"/>
                </w:rPr>
                <w:delText xml:space="preserve"> </w:delText>
              </w:r>
            </w:del>
            <w:ins w:id="99" w:author="Renske Weeda" w:date="2024-04-19T08:32:00Z">
              <w:r>
                <w:rPr>
                  <w:rFonts w:ascii="Calibri" w:hAnsi="Calibri" w:cs="Calibri"/>
                  <w:color w:val="000000"/>
                </w:rPr>
                <w:t>-</w:t>
              </w:r>
            </w:ins>
            <w:r>
              <w:rPr>
                <w:rFonts w:ascii="Calibri" w:hAnsi="Calibri" w:cs="Calibri"/>
                <w:color w:val="000000"/>
              </w:rPr>
              <w:t>en</w:t>
            </w:r>
            <w:del w:id="100" w:author="Renske Weeda" w:date="2024-04-19T08:32:00Z">
              <w:r w:rsidR="00353DC9">
                <w:rPr>
                  <w:rFonts w:ascii="Calibri" w:hAnsi="Calibri" w:cs="Calibri"/>
                  <w:color w:val="000000"/>
                </w:rPr>
                <w:delText xml:space="preserve"> </w:delText>
              </w:r>
            </w:del>
            <w:ins w:id="101" w:author="Renske Weeda" w:date="2024-04-19T08:32:00Z">
              <w:r>
                <w:rPr>
                  <w:rFonts w:ascii="Calibri" w:hAnsi="Calibri" w:cs="Calibri"/>
                  <w:color w:val="000000"/>
                </w:rPr>
                <w:t>-</w:t>
              </w:r>
            </w:ins>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B15D70" w14:textId="77777777" w:rsidR="00601A94" w:rsidRPr="00E05087" w:rsidRDefault="00601A94" w:rsidP="00CD7A44">
      <w:pPr>
        <w:rPr>
          <w:b/>
          <w:bCs/>
        </w:rPr>
      </w:pPr>
    </w:p>
    <w:p w14:paraId="29E960C6" w14:textId="77777777" w:rsidR="00CD7A44" w:rsidRPr="00E05087" w:rsidRDefault="00CD7A44" w:rsidP="00AE799E">
      <w:pPr>
        <w:pStyle w:val="Heading1"/>
      </w:pPr>
      <w:bookmarkStart w:id="102" w:name="_Toc115592199"/>
      <w:bookmarkStart w:id="103" w:name="_Toc163571174"/>
      <w:r w:rsidRPr="00E05087">
        <w:t>DEEL A: ONTWERP</w:t>
      </w:r>
      <w:bookmarkEnd w:id="102"/>
      <w:bookmarkEnd w:id="103"/>
    </w:p>
    <w:p w14:paraId="54EBCCF0" w14:textId="15E59ECA" w:rsidR="00F2486A" w:rsidRDefault="00F2486A" w:rsidP="00F2486A">
      <w:r w:rsidRPr="00E05087">
        <w:t xml:space="preserve">Voordat we gaan beginnen met het spel ga je eerst een stroomdiagram tekenen waarin je het spel in logische delen opbreekt. Gebruik </w:t>
      </w:r>
      <w:r w:rsidR="009E5B41" w:rsidRPr="00E05087">
        <w:t xml:space="preserve">de </w:t>
      </w:r>
      <w:del w:id="104" w:author="Renske Weeda" w:date="2024-04-19T08:32:00Z">
        <w:r w:rsidR="009E5B41" w:rsidRPr="00E05087">
          <w:delText>onderstaand</w:delText>
        </w:r>
        <w:r w:rsidR="009F5D8B">
          <w:delText>e</w:delText>
        </w:r>
      </w:del>
      <w:ins w:id="105" w:author="Renske Weeda" w:date="2024-04-19T08:32:00Z">
        <w:r w:rsidR="009E5B41" w:rsidRPr="00E05087">
          <w:t>onderstaand</w:t>
        </w:r>
      </w:ins>
      <w:r w:rsidR="009E5B41" w:rsidRPr="00E05087">
        <w:t xml:space="preserve"> uitleg</w:t>
      </w:r>
      <w:r w:rsidRPr="00E05087">
        <w:t xml:space="preserve"> van deel B om je ontwerp te maken. Hieruit blijkt welke onderdelen achter elkaar uitgevoerd worden, </w:t>
      </w:r>
      <w:ins w:id="106" w:author="Renske Weeda" w:date="2024-04-19T08:32:00Z">
        <w:r w:rsidRPr="00E05087">
          <w:t xml:space="preserve">en </w:t>
        </w:r>
      </w:ins>
      <w:r w:rsidRPr="00E05087">
        <w:t xml:space="preserve">waar herhaling zit en wat de voorwaarden voor herhaling zijn. Ook blijkt </w:t>
      </w:r>
      <w:del w:id="107" w:author="Renske Weeda" w:date="2024-04-19T08:32:00Z">
        <w:r w:rsidRPr="00E05087">
          <w:delText>daaruit</w:delText>
        </w:r>
      </w:del>
      <w:ins w:id="108" w:author="Renske Weeda" w:date="2024-04-19T08:32:00Z">
        <w:r w:rsidRPr="00E05087">
          <w:t>daar uit</w:t>
        </w:r>
      </w:ins>
      <w:r w:rsidRPr="00E05087">
        <w:t xml:space="preserve"> welke </w:t>
      </w:r>
      <w:r>
        <w:t>dingen je moet onthouden, ofte</w:t>
      </w:r>
      <w:r w:rsidRPr="00E05087">
        <w:t>wel</w:t>
      </w:r>
      <w:ins w:id="109" w:author="Renske Weeda" w:date="2024-04-19T08:32:00Z">
        <w:r w:rsidRPr="00E05087">
          <w:t>,</w:t>
        </w:r>
      </w:ins>
      <w:r w:rsidRPr="00E05087">
        <w:t xml:space="preserve">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del w:id="110" w:author="Renske Weeda" w:date="2024-04-19T08:32:00Z">
        <w:r w:rsidR="00F15952" w:rsidRPr="00E05087">
          <w:delText>daar</w:delText>
        </w:r>
        <w:r w:rsidR="00F15952">
          <w:delText>op</w:delText>
        </w:r>
        <w:r w:rsidR="009F5D8B">
          <w:delText xml:space="preserve"> </w:delText>
        </w:r>
        <w:r w:rsidR="00F15952">
          <w:delText>aan</w:delText>
        </w:r>
      </w:del>
      <w:ins w:id="111" w:author="Renske Weeda" w:date="2024-04-19T08:32:00Z">
        <w:r w:rsidR="00F15952" w:rsidRPr="00E05087">
          <w:t>daar</w:t>
        </w:r>
        <w:r w:rsidR="00F15952">
          <w:t>opaan</w:t>
        </w:r>
      </w:ins>
      <w:r w:rsidRPr="00E05087">
        <w:t>.</w:t>
      </w:r>
    </w:p>
    <w:p w14:paraId="4EAF4E8C" w14:textId="2509703E"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w:t>
      </w:r>
      <w:del w:id="112" w:author="Renske Weeda" w:date="2024-04-19T08:32:00Z">
        <w:r>
          <w:delText>)</w:delText>
        </w:r>
      </w:del>
      <w:ins w:id="113" w:author="Renske Weeda" w:date="2024-04-19T08:32:00Z">
        <w:r>
          <w:t>),</w:t>
        </w:r>
      </w:ins>
      <w:r>
        <w:t xml:space="preserve"> of teken je ontwerp op papier en maak daar een foto van.</w:t>
      </w:r>
    </w:p>
    <w:p w14:paraId="4AD07613" w14:textId="7623D196" w:rsidR="002E6DBA" w:rsidRPr="002E6DBA" w:rsidRDefault="002E6DBA" w:rsidP="002E6DBA">
      <w:pPr>
        <w:rPr>
          <w:rPrChange w:id="114" w:author="Renske Weeda" w:date="2024-04-19T08:32:00Z">
            <w:rPr>
              <w:b/>
            </w:rPr>
          </w:rPrChange>
        </w:rPr>
      </w:pPr>
      <w:r>
        <w:rPr>
          <w:rPrChange w:id="115" w:author="Renske Weeda" w:date="2024-04-19T08:32:00Z">
            <w:rPr>
              <w:b/>
            </w:rPr>
          </w:rPrChange>
        </w:rPr>
        <w:t>Aanpak voor het ontwerp:</w:t>
      </w:r>
      <w:del w:id="116" w:author="Renske Weeda" w:date="2024-04-19T08:32:00Z">
        <w:r w:rsidR="009F5D8B" w:rsidRPr="009F5D8B">
          <w:rPr>
            <w:b/>
            <w:bCs/>
          </w:rPr>
          <w:tab/>
        </w:r>
      </w:del>
    </w:p>
    <w:p w14:paraId="14817E53" w14:textId="0D6B51CA" w:rsidR="0007137C" w:rsidRDefault="009F5D8B" w:rsidP="00B431DD">
      <w:pPr>
        <w:pStyle w:val="ListParagraph"/>
        <w:numPr>
          <w:ilvl w:val="0"/>
          <w:numId w:val="11"/>
        </w:numPr>
        <w:rPr>
          <w:lang w:val="nl-NL"/>
        </w:rPr>
      </w:pPr>
      <w:del w:id="117" w:author="Renske Weeda" w:date="2024-04-19T08:32:00Z">
        <w:r>
          <w:rPr>
            <w:lang w:val="nl-NL"/>
          </w:rPr>
          <w:delText>s</w:delText>
        </w:r>
        <w:r w:rsidR="00B431DD" w:rsidRPr="004648B0">
          <w:rPr>
            <w:lang w:val="nl-NL"/>
          </w:rPr>
          <w:delText>peel</w:delText>
        </w:r>
      </w:del>
      <w:ins w:id="118" w:author="Renske Weeda" w:date="2024-04-19T08:32:00Z">
        <w:r w:rsidR="00B431DD" w:rsidRPr="004648B0">
          <w:rPr>
            <w:lang w:val="nl-NL"/>
          </w:rPr>
          <w:t>Speel</w:t>
        </w:r>
      </w:ins>
      <w:r w:rsidR="00B431DD" w:rsidRPr="004648B0">
        <w:rPr>
          <w:lang w:val="nl-NL"/>
        </w:rPr>
        <w:t xml:space="preserve"> het spel eerst op papier. </w:t>
      </w:r>
      <w:r w:rsidR="00B431DD" w:rsidRPr="00B431DD">
        <w:rPr>
          <w:lang w:val="nl-NL"/>
        </w:rPr>
        <w:t xml:space="preserve">Schrijf </w:t>
      </w:r>
      <w:r w:rsidR="00A30141">
        <w:rPr>
          <w:lang w:val="nl-NL"/>
        </w:rPr>
        <w:t xml:space="preserve">de stappen op </w:t>
      </w:r>
      <w:del w:id="119" w:author="Renske Weeda" w:date="2024-04-19T08:32:00Z">
        <w:r>
          <w:rPr>
            <w:lang w:val="nl-NL"/>
          </w:rPr>
          <w:delText>die</w:delText>
        </w:r>
      </w:del>
      <w:ins w:id="120" w:author="Renske Weeda" w:date="2024-04-19T08:32:00Z">
        <w:r w:rsidR="00A30141">
          <w:rPr>
            <w:lang w:val="nl-NL"/>
          </w:rPr>
          <w:t>dat</w:t>
        </w:r>
      </w:ins>
      <w:r w:rsidR="00A30141">
        <w:rPr>
          <w:lang w:val="nl-NL"/>
        </w:rPr>
        <w:t xml:space="preserve"> de computer doet</w:t>
      </w:r>
      <w:del w:id="121" w:author="Renske Weeda" w:date="2024-04-19T08:32:00Z">
        <w:r>
          <w:rPr>
            <w:lang w:val="nl-NL"/>
          </w:rPr>
          <w:delText>;</w:delText>
        </w:r>
      </w:del>
      <w:ins w:id="122" w:author="Renske Weeda" w:date="2024-04-19T08:32:00Z">
        <w:r w:rsidR="00A30141">
          <w:rPr>
            <w:lang w:val="nl-NL"/>
          </w:rPr>
          <w:t>.</w:t>
        </w:r>
      </w:ins>
    </w:p>
    <w:p w14:paraId="14592C28" w14:textId="0D367FC5" w:rsidR="00B431DD" w:rsidRPr="00B431DD" w:rsidRDefault="009F5D8B" w:rsidP="00CC6F03">
      <w:pPr>
        <w:pStyle w:val="ListParagraph"/>
        <w:numPr>
          <w:ilvl w:val="0"/>
          <w:numId w:val="11"/>
        </w:numPr>
        <w:rPr>
          <w:lang w:val="nl-NL"/>
        </w:rPr>
      </w:pPr>
      <w:del w:id="123" w:author="Renske Weeda" w:date="2024-04-19T08:32:00Z">
        <w:r>
          <w:rPr>
            <w:lang w:val="nl-NL"/>
          </w:rPr>
          <w:delText>m</w:delText>
        </w:r>
        <w:r w:rsidR="00E7294A" w:rsidRPr="004648B0">
          <w:rPr>
            <w:lang w:val="nl-NL"/>
          </w:rPr>
          <w:delText>aak</w:delText>
        </w:r>
      </w:del>
      <w:ins w:id="124" w:author="Renske Weeda" w:date="2024-04-19T08:32:00Z">
        <w:r w:rsidR="00E7294A" w:rsidRPr="004648B0">
          <w:rPr>
            <w:lang w:val="nl-NL"/>
          </w:rPr>
          <w:t>Maak</w:t>
        </w:r>
      </w:ins>
      <w:r w:rsidR="00E7294A" w:rsidRPr="004648B0">
        <w:rPr>
          <w:lang w:val="nl-NL"/>
        </w:rPr>
        <w:t xml:space="preserve">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del w:id="125" w:author="Renske Weeda" w:date="2024-04-19T08:32:00Z">
        <w:r>
          <w:rPr>
            <w:lang w:val="nl-NL"/>
          </w:rPr>
          <w:delText>;</w:delText>
        </w:r>
      </w:del>
      <w:ins w:id="126" w:author="Renske Weeda" w:date="2024-04-19T08:32:00Z">
        <w:r w:rsidR="00CC6F03">
          <w:rPr>
            <w:lang w:val="nl-NL"/>
          </w:rPr>
          <w:t>.</w:t>
        </w:r>
        <w:r w:rsidR="00B431DD" w:rsidRPr="00B431DD">
          <w:rPr>
            <w:lang w:val="nl-NL"/>
          </w:rPr>
          <w:t xml:space="preserve"> </w:t>
        </w:r>
      </w:ins>
    </w:p>
    <w:p w14:paraId="3BFFBB92" w14:textId="5412B48E" w:rsidR="00B431DD" w:rsidRDefault="009F5D8B" w:rsidP="00B431DD">
      <w:pPr>
        <w:pStyle w:val="ListParagraph"/>
        <w:numPr>
          <w:ilvl w:val="0"/>
          <w:numId w:val="11"/>
        </w:numPr>
        <w:rPr>
          <w:lang w:val="nl-NL"/>
        </w:rPr>
      </w:pPr>
      <w:del w:id="127" w:author="Renske Weeda" w:date="2024-04-19T08:32:00Z">
        <w:r>
          <w:rPr>
            <w:lang w:val="nl-NL"/>
          </w:rPr>
          <w:delText>t</w:delText>
        </w:r>
        <w:r w:rsidR="00B431DD" w:rsidRPr="004648B0">
          <w:rPr>
            <w:lang w:val="nl-NL"/>
          </w:rPr>
          <w:delText>eken</w:delText>
        </w:r>
      </w:del>
      <w:ins w:id="128" w:author="Renske Weeda" w:date="2024-04-19T08:32:00Z">
        <w:r w:rsidR="00B431DD" w:rsidRPr="004648B0">
          <w:rPr>
            <w:lang w:val="nl-NL"/>
          </w:rPr>
          <w:t>Teken</w:t>
        </w:r>
      </w:ins>
      <w:r w:rsidR="00B431DD" w:rsidRPr="004648B0">
        <w:rPr>
          <w:lang w:val="nl-NL"/>
        </w:rPr>
        <w:t xml:space="preserve"> een stroomschema met op hoog niveau (weinig details) een beschrijving van de verschillende </w:t>
      </w:r>
      <w:del w:id="129" w:author="Renske Weeda" w:date="2024-04-19T08:32:00Z">
        <w:r w:rsidR="00B431DD" w:rsidRPr="004648B0">
          <w:rPr>
            <w:lang w:val="nl-NL"/>
          </w:rPr>
          <w:delText>o</w:delText>
        </w:r>
        <w:r>
          <w:rPr>
            <w:lang w:val="nl-NL"/>
          </w:rPr>
          <w:delText>n</w:delText>
        </w:r>
        <w:r w:rsidR="00B431DD" w:rsidRPr="004648B0">
          <w:rPr>
            <w:lang w:val="nl-NL"/>
          </w:rPr>
          <w:delText>derdelen</w:delText>
        </w:r>
      </w:del>
      <w:ins w:id="130" w:author="Renske Weeda" w:date="2024-04-19T08:32:00Z">
        <w:r w:rsidR="00B431DD" w:rsidRPr="004648B0">
          <w:rPr>
            <w:lang w:val="nl-NL"/>
          </w:rPr>
          <w:t>orderdelen</w:t>
        </w:r>
      </w:ins>
      <w:r w:rsidR="00B431DD" w:rsidRPr="004648B0">
        <w:rPr>
          <w:lang w:val="nl-NL"/>
        </w:rPr>
        <w:t xml:space="preserve"> van je spel. </w:t>
      </w:r>
      <w:r w:rsidR="00B431DD" w:rsidRPr="00B431DD">
        <w:rPr>
          <w:lang w:val="nl-NL"/>
        </w:rPr>
        <w:t xml:space="preserve">Een aantal voorbeelden: toonBord, plaatsSchepen, </w:t>
      </w:r>
      <w:del w:id="131" w:author="Renske Weeda" w:date="2024-04-19T08:32:00Z">
        <w:r w:rsidR="00B431DD" w:rsidRPr="00B431DD">
          <w:rPr>
            <w:lang w:val="nl-NL"/>
          </w:rPr>
          <w:delText>vraagSpelerOmCo</w:delText>
        </w:r>
        <w:r>
          <w:rPr>
            <w:lang w:val="nl-NL"/>
          </w:rPr>
          <w:delText>ö</w:delText>
        </w:r>
        <w:r w:rsidR="00B431DD" w:rsidRPr="00B431DD">
          <w:rPr>
            <w:lang w:val="nl-NL"/>
          </w:rPr>
          <w:delText>rdinaten</w:delText>
        </w:r>
      </w:del>
      <w:ins w:id="132" w:author="Renske Weeda" w:date="2024-04-19T08:32:00Z">
        <w:r w:rsidR="00B431DD" w:rsidRPr="00B431DD">
          <w:rPr>
            <w:lang w:val="nl-NL"/>
          </w:rPr>
          <w:t>vraagSpelerOmCoordinaten</w:t>
        </w:r>
      </w:ins>
      <w:r w:rsidR="00B431DD" w:rsidRPr="00B431DD">
        <w:rPr>
          <w:lang w:val="nl-NL"/>
        </w:rPr>
        <w:t xml:space="preserve">, verwerkSchot, isSpelAfgelopen …  Deze onderdelen schrijf je </w:t>
      </w:r>
      <w:ins w:id="133" w:author="Renske Weeda" w:date="2024-04-19T08:32:00Z">
        <w:r w:rsidR="00B431DD" w:rsidRPr="00B431DD">
          <w:rPr>
            <w:lang w:val="nl-NL"/>
          </w:rPr>
          <w:t xml:space="preserve">als </w:t>
        </w:r>
      </w:ins>
      <w:r w:rsidR="00E7294A">
        <w:rPr>
          <w:lang w:val="nl-NL"/>
        </w:rPr>
        <w:t xml:space="preserve">straks als </w:t>
      </w:r>
      <w:r w:rsidR="00B431DD" w:rsidRPr="00B431DD">
        <w:rPr>
          <w:lang w:val="nl-NL"/>
        </w:rPr>
        <w:t>aparte functies. Deze kun je ook los van elkaar testen. Als je met zijn tweeën werkt</w:t>
      </w:r>
      <w:del w:id="134" w:author="Renske Weeda" w:date="2024-04-19T08:32:00Z">
        <w:r>
          <w:rPr>
            <w:lang w:val="nl-NL"/>
          </w:rPr>
          <w:delText>,</w:delText>
        </w:r>
      </w:del>
      <w:r w:rsidR="00B431DD" w:rsidRPr="00B431DD">
        <w:rPr>
          <w:lang w:val="nl-NL"/>
        </w:rPr>
        <w:t xml:space="preserve"> kun je hiermee ook goed je taken verdelen (nadat je samen een start hebt gemaakt</w:t>
      </w:r>
      <w:del w:id="135" w:author="Renske Weeda" w:date="2024-04-19T08:32:00Z">
        <w:r w:rsidR="00B431DD" w:rsidRPr="00B431DD">
          <w:rPr>
            <w:lang w:val="nl-NL"/>
          </w:rPr>
          <w:delText>)</w:delText>
        </w:r>
        <w:r>
          <w:rPr>
            <w:lang w:val="nl-NL"/>
          </w:rPr>
          <w:delText>;</w:delText>
        </w:r>
      </w:del>
      <w:ins w:id="136" w:author="Renske Weeda" w:date="2024-04-19T08:32:00Z">
        <w:r w:rsidR="00B431DD" w:rsidRPr="00B431DD">
          <w:rPr>
            <w:lang w:val="nl-NL"/>
          </w:rPr>
          <w:t>).</w:t>
        </w:r>
      </w:ins>
    </w:p>
    <w:p w14:paraId="52659816" w14:textId="6CA57E87" w:rsidR="002E6DBA" w:rsidRPr="00B431DD" w:rsidRDefault="009F5D8B" w:rsidP="00B431DD">
      <w:pPr>
        <w:pStyle w:val="ListParagraph"/>
        <w:numPr>
          <w:ilvl w:val="0"/>
          <w:numId w:val="11"/>
        </w:numPr>
        <w:rPr>
          <w:lang w:val="nl-NL"/>
        </w:rPr>
      </w:pPr>
      <w:del w:id="137" w:author="Renske Weeda" w:date="2024-04-19T08:32:00Z">
        <w:r>
          <w:rPr>
            <w:lang w:val="nl-NL"/>
          </w:rPr>
          <w:delText>l</w:delText>
        </w:r>
        <w:r w:rsidR="002E6DBA">
          <w:rPr>
            <w:lang w:val="nl-NL"/>
          </w:rPr>
          <w:delText>ever</w:delText>
        </w:r>
      </w:del>
      <w:ins w:id="138" w:author="Renske Weeda" w:date="2024-04-19T08:32:00Z">
        <w:r w:rsidR="002E6DBA">
          <w:rPr>
            <w:lang w:val="nl-NL"/>
          </w:rPr>
          <w:t>Lever</w:t>
        </w:r>
      </w:ins>
      <w:r w:rsidR="002E6DBA">
        <w:rPr>
          <w:lang w:val="nl-NL"/>
        </w:rPr>
        <w:t xml:space="preserve"> dit in als je on</w:t>
      </w:r>
      <w:r w:rsidR="00F15952">
        <w:rPr>
          <w:lang w:val="nl-NL"/>
        </w:rPr>
        <w:t>t</w:t>
      </w:r>
      <w:r w:rsidR="002E6DBA">
        <w:rPr>
          <w:lang w:val="nl-NL"/>
        </w:rPr>
        <w:t>werp.</w:t>
      </w:r>
    </w:p>
    <w:p w14:paraId="7F1445F7" w14:textId="0B6E479A" w:rsidR="004C46EC" w:rsidRDefault="004C46EC" w:rsidP="00AE799E">
      <w:pPr>
        <w:pStyle w:val="Heading1"/>
      </w:pPr>
      <w:bookmarkStart w:id="139" w:name="_Toc115592200"/>
      <w:bookmarkStart w:id="140" w:name="_Toc163571175"/>
      <w:r w:rsidRPr="001A3DA6">
        <w:t xml:space="preserve">DEEL </w:t>
      </w:r>
      <w:r>
        <w:t>B</w:t>
      </w:r>
      <w:r w:rsidRPr="001A3DA6">
        <w:t>: BASISPROGRAMMA</w:t>
      </w:r>
      <w:bookmarkEnd w:id="139"/>
      <w:bookmarkEnd w:id="140"/>
    </w:p>
    <w:p w14:paraId="15127A2E" w14:textId="6350BAAA" w:rsidR="00601A94" w:rsidRDefault="00601A94" w:rsidP="00601A94">
      <w:pPr>
        <w:rPr>
          <w:b/>
        </w:rPr>
      </w:pPr>
      <w:r>
        <w:rPr>
          <w:b/>
        </w:rPr>
        <w:t>Programmeeromgeving</w:t>
      </w:r>
      <w:r w:rsidRPr="00A20709">
        <w:rPr>
          <w:bCs/>
        </w:rPr>
        <w:t xml:space="preserve">: </w:t>
      </w:r>
      <w:del w:id="141" w:author="Renske Weeda" w:date="2024-04-19T08:32:00Z">
        <w:r w:rsidR="00ED0C32">
          <w:rPr>
            <w:bCs/>
          </w:rPr>
          <w:delText>j</w:delText>
        </w:r>
        <w:r w:rsidRPr="00A20709">
          <w:rPr>
            <w:bCs/>
          </w:rPr>
          <w:delText>e docent geeft je een link naar de werkomgeving</w:delText>
        </w:r>
      </w:del>
      <w:ins w:id="142" w:author="Renske Weeda" w:date="2024-04-19T08:32:00Z">
        <w:r w:rsidR="00B60A55" w:rsidRPr="00A20709">
          <w:rPr>
            <w:bCs/>
          </w:rPr>
          <w:t xml:space="preserve">Je </w:t>
        </w:r>
        <w:r w:rsidR="00B60A55">
          <w:rPr>
            <w:bCs/>
          </w:rPr>
          <w:t>werkt</w:t>
        </w:r>
      </w:ins>
      <w:r w:rsidR="00B60A55">
        <w:rPr>
          <w:bCs/>
        </w:rPr>
        <w:t xml:space="preserve"> in </w:t>
      </w:r>
      <w:del w:id="143" w:author="Renske Weeda" w:date="2024-04-19T08:32:00Z">
        <w:r w:rsidRPr="00A20709">
          <w:rPr>
            <w:bCs/>
          </w:rPr>
          <w:delText>Repl.it</w:delText>
        </w:r>
        <w:r w:rsidR="00ED0C32">
          <w:rPr>
            <w:bCs/>
          </w:rPr>
          <w:delText>.</w:delText>
        </w:r>
      </w:del>
      <w:ins w:id="144" w:author="Renske Weeda" w:date="2024-04-19T08:32:00Z">
        <w:r w:rsidR="00B60A55">
          <w:rPr>
            <w:bCs/>
          </w:rPr>
          <w:t>Visual Studio Code.</w:t>
        </w:r>
      </w:ins>
      <w:r w:rsidR="00B60A55">
        <w:rPr>
          <w:bCs/>
        </w:rPr>
        <w:t xml:space="preserve"> Maak gebruik van versiebeheer.</w:t>
      </w:r>
      <w:ins w:id="145" w:author="Renske Weeda" w:date="2024-04-19T08:32:00Z">
        <w:r w:rsidR="00B60A55">
          <w:rPr>
            <w:bCs/>
          </w:rPr>
          <w:t xml:space="preserve"> Voor beiden is er een handleiding beschikbaar.</w:t>
        </w:r>
      </w:ins>
    </w:p>
    <w:p w14:paraId="068695A9" w14:textId="682CD5BA" w:rsidR="00D46586" w:rsidRDefault="00D46586" w:rsidP="00D46586">
      <w:pPr>
        <w:rPr>
          <w:b/>
        </w:rPr>
      </w:pPr>
      <w:r>
        <w:rPr>
          <w:b/>
        </w:rPr>
        <w:t>Begin simpel! Zorg eerst dat de basis van je programma werkt</w:t>
      </w:r>
      <w:ins w:id="146" w:author="Renske Weeda" w:date="2024-04-19T08:32:00Z">
        <w:r>
          <w:rPr>
            <w:b/>
          </w:rPr>
          <w:t>,</w:t>
        </w:r>
      </w:ins>
      <w:r>
        <w:rPr>
          <w:b/>
        </w:rPr>
        <w:t xml:space="preserve"> en breid het daarna uit.</w:t>
      </w:r>
    </w:p>
    <w:p w14:paraId="1B1024FA" w14:textId="03048586" w:rsidR="004C3FA3" w:rsidRPr="0024172E" w:rsidRDefault="0024172E" w:rsidP="00D46586">
      <w:pPr>
        <w:rPr>
          <w:i/>
        </w:rPr>
      </w:pPr>
      <w:r w:rsidRPr="0024172E">
        <w:rPr>
          <w:i/>
        </w:rPr>
        <w:t>Weet je niet hoe je moet beginnen? Op de laatste pagina staan wat tips stap</w:t>
      </w:r>
      <w:del w:id="147" w:author="Renske Weeda" w:date="2024-04-19T08:32:00Z">
        <w:r w:rsidR="00ED0C32">
          <w:rPr>
            <w:i/>
          </w:rPr>
          <w:delText xml:space="preserve"> </w:delText>
        </w:r>
      </w:del>
      <w:ins w:id="148" w:author="Renske Weeda" w:date="2024-04-19T08:32:00Z">
        <w:r w:rsidRPr="0024172E">
          <w:rPr>
            <w:i/>
          </w:rPr>
          <w:t>-</w:t>
        </w:r>
      </w:ins>
      <w:r w:rsidRPr="0024172E">
        <w:rPr>
          <w:i/>
        </w:rPr>
        <w:t>voor</w:t>
      </w:r>
      <w:del w:id="149" w:author="Renske Weeda" w:date="2024-04-19T08:32:00Z">
        <w:r w:rsidR="00ED0C32">
          <w:rPr>
            <w:i/>
          </w:rPr>
          <w:delText xml:space="preserve"> </w:delText>
        </w:r>
      </w:del>
      <w:ins w:id="150" w:author="Renske Weeda" w:date="2024-04-19T08:32:00Z">
        <w:r w:rsidRPr="0024172E">
          <w:rPr>
            <w:i/>
          </w:rPr>
          <w:t>-</w:t>
        </w:r>
      </w:ins>
      <w:r w:rsidRPr="0024172E">
        <w:rPr>
          <w:i/>
        </w:rPr>
        <w:t>stap uitgelegd.</w:t>
      </w:r>
    </w:p>
    <w:p w14:paraId="3749E308" w14:textId="1A5B3A3D" w:rsidR="00D2040D" w:rsidRPr="00D2040D" w:rsidRDefault="00577C26" w:rsidP="00D2040D">
      <w:r>
        <w:rPr>
          <w:noProof/>
          <w:lang w:eastAsia="nl-NL"/>
        </w:rPr>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del w:id="151" w:author="Renske Weeda" w:date="2024-04-19T08:32:00Z">
        <w:r w:rsidR="00ED0C32">
          <w:delText>Een</w:delText>
        </w:r>
      </w:del>
      <w:ins w:id="152" w:author="Renske Weeda" w:date="2024-04-19T08:32:00Z">
        <w:r w:rsidR="00065601">
          <w:t>1</w:t>
        </w:r>
      </w:ins>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del w:id="153" w:author="Renske Weeda" w:date="2024-04-19T08:32:00Z">
        <w:r w:rsidR="00ED0C32">
          <w:delText>drie</w:delText>
        </w:r>
      </w:del>
      <w:ins w:id="154" w:author="Renske Weeda" w:date="2024-04-19T08:32:00Z">
        <w:r w:rsidR="00D2040D" w:rsidRPr="00D2040D">
          <w:t>3</w:t>
        </w:r>
      </w:ins>
      <w:r w:rsidR="00D2040D" w:rsidRPr="00D2040D">
        <w:t xml:space="preserve"> rijen hoog en </w:t>
      </w:r>
      <w:del w:id="155" w:author="Renske Weeda" w:date="2024-04-19T08:32:00Z">
        <w:r w:rsidR="00ED0C32">
          <w:delText>vier</w:delText>
        </w:r>
      </w:del>
      <w:ins w:id="156" w:author="Renske Weeda" w:date="2024-04-19T08:32:00Z">
        <w:r w:rsidR="00D2040D" w:rsidRPr="00D2040D">
          <w:t>4</w:t>
        </w:r>
      </w:ins>
      <w:r w:rsidR="00D2040D" w:rsidRPr="00D2040D">
        <w:t xml:space="preserve"> kolommen breed. De rijen zijn genummerd 1, 2</w:t>
      </w:r>
      <w:ins w:id="157" w:author="Renske Weeda" w:date="2024-04-19T08:32:00Z">
        <w:r w:rsidR="00D2040D" w:rsidRPr="00D2040D">
          <w:t>,</w:t>
        </w:r>
      </w:ins>
      <w:r w:rsidR="00D2040D" w:rsidRPr="00D2040D">
        <w:t xml:space="preserve"> en 3, en de kolommen hebben de letters A, B, C</w:t>
      </w:r>
      <w:ins w:id="158" w:author="Renske Weeda" w:date="2024-04-19T08:32:00Z">
        <w:r w:rsidR="00D2040D" w:rsidRPr="00D2040D">
          <w:t>,</w:t>
        </w:r>
      </w:ins>
      <w:r w:rsidR="00D2040D" w:rsidRPr="00D2040D">
        <w:t xml:space="preserve">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ins w:id="159" w:author="Renske Weeda" w:date="2024-04-19T08:32:00Z">
        <w:r w:rsidR="00D2040D" w:rsidRPr="00D2040D">
          <w:t xml:space="preserve"> raken</w:t>
        </w:r>
      </w:ins>
      <w:r w:rsidR="00774576">
        <w:t>, noch</w:t>
      </w:r>
      <w:r w:rsidR="006960A8">
        <w:t xml:space="preserve"> diagonaal raken</w:t>
      </w:r>
      <w:r w:rsidR="00D2040D" w:rsidRPr="00D2040D">
        <w:t xml:space="preserve">. </w:t>
      </w:r>
    </w:p>
    <w:p w14:paraId="1F83C9A1" w14:textId="32BB0926"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xml:space="preserve">. De speler doet dat door een </w:t>
      </w:r>
      <w:del w:id="160" w:author="Renske Weeda" w:date="2024-04-19T08:32:00Z">
        <w:r w:rsidR="00D2040D" w:rsidRPr="00D2040D">
          <w:delText>kolomletter</w:delText>
        </w:r>
      </w:del>
      <w:ins w:id="161" w:author="Renske Weeda" w:date="2024-04-19T08:32:00Z">
        <w:r w:rsidR="00D2040D" w:rsidRPr="00D2040D">
          <w:t>kolom letter</w:t>
        </w:r>
      </w:ins>
      <w:r w:rsidR="00D2040D" w:rsidRPr="00D2040D">
        <w:t xml:space="preserve"> en </w:t>
      </w:r>
      <w:del w:id="162" w:author="Renske Weeda" w:date="2024-04-19T08:32:00Z">
        <w:r w:rsidR="00D2040D" w:rsidRPr="00D2040D">
          <w:delText>rijcijfer</w:delText>
        </w:r>
      </w:del>
      <w:ins w:id="163" w:author="Renske Weeda" w:date="2024-04-19T08:32:00Z">
        <w:r w:rsidR="00D2040D" w:rsidRPr="00D2040D">
          <w:t>rij cijfer</w:t>
        </w:r>
      </w:ins>
      <w:r w:rsidR="00D2040D" w:rsidRPr="00D2040D">
        <w:t xml:space="preserve"> in te geven (bijvoorbeeld</w:t>
      </w:r>
      <w:del w:id="164" w:author="Renske Weeda" w:date="2024-04-19T08:32:00Z">
        <w:r w:rsidR="00CD186C">
          <w:delText>:</w:delText>
        </w:r>
      </w:del>
      <w:ins w:id="165" w:author="Renske Weeda" w:date="2024-04-19T08:32:00Z">
        <w:r w:rsidR="00D2040D" w:rsidRPr="00D2040D">
          <w:t>,</w:t>
        </w:r>
      </w:ins>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w:t>
      </w:r>
      <w:ins w:id="166" w:author="Renske Weeda" w:date="2024-04-19T08:32:00Z">
        <w:r w:rsidR="00D2040D" w:rsidRPr="00D2040D">
          <w:t>,</w:t>
        </w:r>
      </w:ins>
      <w:r w:rsidR="00D2040D" w:rsidRPr="00D2040D">
        <w:t xml:space="preserve"> en </w:t>
      </w:r>
      <w:del w:id="167" w:author="Renske Weeda" w:date="2024-04-19T08:32:00Z">
        <w:r w:rsidR="00CD186C" w:rsidRPr="00D2040D">
          <w:delText xml:space="preserve">eindigt </w:delText>
        </w:r>
      </w:del>
      <w:r w:rsidR="00D2040D" w:rsidRPr="00D2040D">
        <w:t>het programma</w:t>
      </w:r>
      <w:ins w:id="168" w:author="Renske Weeda" w:date="2024-04-19T08:32:00Z">
        <w:r w:rsidR="00D2040D" w:rsidRPr="00D2040D">
          <w:t xml:space="preserve"> eindigt</w:t>
        </w:r>
      </w:ins>
      <w:r w:rsidR="00D2040D" w:rsidRPr="00D2040D">
        <w:t>.</w:t>
      </w:r>
      <w:r w:rsidR="007544B5">
        <w:t xml:space="preserve"> Anders wordt het bovenstaande </w:t>
      </w:r>
      <w:r w:rsidR="00AC157A">
        <w:t>herhaal</w:t>
      </w:r>
      <w:r w:rsidR="00367BF1">
        <w:t>d</w:t>
      </w:r>
      <w:r w:rsidR="007544B5">
        <w:t>.</w:t>
      </w:r>
    </w:p>
    <w:p w14:paraId="78CE16CF" w14:textId="52EEFC85"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del w:id="169" w:author="Renske Weeda" w:date="2024-04-19T08:32:00Z">
        <w:r w:rsidR="00CD186C">
          <w:delText xml:space="preserve">staan er </w:delText>
        </w:r>
      </w:del>
      <w:r w:rsidRPr="00B87571">
        <w:t xml:space="preserve">tips om </w:t>
      </w:r>
      <w:del w:id="170" w:author="Renske Weeda" w:date="2024-04-19T08:32:00Z">
        <w:r w:rsidR="00CD186C">
          <w:delText>het programma</w:delText>
        </w:r>
      </w:del>
      <w:ins w:id="171" w:author="Renske Weeda" w:date="2024-04-19T08:32:00Z">
        <w:r w:rsidRPr="00B87571">
          <w:t>deze</w:t>
        </w:r>
      </w:ins>
      <w:r w:rsidRPr="00B87571">
        <w:t xml:space="preserve"> te maken</w:t>
      </w:r>
      <w:r>
        <w:t>.</w:t>
      </w:r>
    </w:p>
    <w:p w14:paraId="11172033" w14:textId="77777777" w:rsidR="008408A4" w:rsidRPr="008408A4" w:rsidRDefault="008408A4" w:rsidP="008408A4">
      <w:pPr>
        <w:rPr>
          <w:b/>
        </w:rPr>
      </w:pPr>
      <w:r w:rsidRPr="008408A4">
        <w:rPr>
          <w:b/>
        </w:rPr>
        <w:t>Waar het programma aan moet voldoen en extra tips</w:t>
      </w:r>
      <w:ins w:id="172" w:author="Renske Weeda" w:date="2024-04-19T08:32:00Z">
        <w:r w:rsidRPr="008408A4">
          <w:rPr>
            <w:b/>
          </w:rPr>
          <w:t>:</w:t>
        </w:r>
      </w:ins>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63DD0567"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del w:id="173" w:author="Renske Weeda" w:date="2024-04-19T08:32:00Z">
        <w:r w:rsidR="00CD186C">
          <w:rPr>
            <w:lang w:val="nl-NL"/>
          </w:rPr>
          <w:delText>,</w:delText>
        </w:r>
      </w:del>
      <w:r>
        <w:rPr>
          <w:lang w:val="nl-NL"/>
        </w:rPr>
        <w:t xml:space="preserve"> zoals</w:t>
      </w:r>
      <w:del w:id="174" w:author="Renske Weeda" w:date="2024-04-19T08:32:00Z">
        <w:r w:rsidR="00CD186C">
          <w:rPr>
            <w:lang w:val="nl-NL"/>
          </w:rPr>
          <w:delText>:</w:delText>
        </w:r>
        <w:r>
          <w:rPr>
            <w:lang w:val="nl-NL"/>
          </w:rPr>
          <w:delText xml:space="preserve"> topscores</w:delText>
        </w:r>
      </w:del>
      <w:ins w:id="175" w:author="Renske Weeda" w:date="2024-04-19T08:32:00Z">
        <w:r>
          <w:rPr>
            <w:lang w:val="nl-NL"/>
          </w:rPr>
          <w:t xml:space="preserve"> top-scores</w:t>
        </w:r>
      </w:ins>
      <w:r>
        <w:rPr>
          <w:lang w:val="nl-NL"/>
        </w:rPr>
        <w:t>, het minst aantal schoten nodig om te winnen</w:t>
      </w:r>
      <w:ins w:id="176" w:author="Renske Weeda" w:date="2024-04-19T08:32:00Z">
        <w:r>
          <w:rPr>
            <w:lang w:val="nl-NL"/>
          </w:rPr>
          <w:t>,</w:t>
        </w:r>
      </w:ins>
      <w:r>
        <w:rPr>
          <w:lang w:val="nl-NL"/>
        </w:rPr>
        <w:t xml:space="preserve"> en meer. Houd deze in een bestand bij zodat</w:t>
      </w:r>
      <w:ins w:id="177" w:author="Renske Weeda" w:date="2024-04-19T08:32:00Z">
        <w:r>
          <w:rPr>
            <w:lang w:val="nl-NL"/>
          </w:rPr>
          <w:t xml:space="preserve"> je</w:t>
        </w:r>
      </w:ins>
      <w:r>
        <w:rPr>
          <w:lang w:val="nl-NL"/>
        </w:rPr>
        <w:t xml:space="preserve">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3DA8A7BE" w:rsidR="008360E2" w:rsidRPr="00D833EC" w:rsidRDefault="00601A94" w:rsidP="008360E2">
      <w:pPr>
        <w:pStyle w:val="ListParagraph"/>
        <w:numPr>
          <w:ilvl w:val="0"/>
          <w:numId w:val="11"/>
        </w:numPr>
        <w:rPr>
          <w:lang w:val="nl-NL"/>
        </w:rPr>
      </w:pPr>
      <w:r>
        <w:rPr>
          <w:lang w:val="nl-NL"/>
        </w:rPr>
        <w:t>Gebruik versiebeheer en label tussendoor je code als onderdelen werken.</w:t>
      </w:r>
    </w:p>
    <w:p w14:paraId="55D87BA1" w14:textId="77777777" w:rsidR="008360E2" w:rsidRPr="00CD186C" w:rsidRDefault="008360E2" w:rsidP="00CD186C">
      <w:pPr>
        <w:pStyle w:val="Heading1"/>
        <w:rPr>
          <w:del w:id="178" w:author="Renske Weeda" w:date="2024-04-19T08:32:00Z"/>
          <w:color w:val="FF0000"/>
        </w:rPr>
      </w:pPr>
      <w:bookmarkStart w:id="179" w:name="_Toc115592202"/>
      <w:bookmarkStart w:id="180" w:name="_Toc163571176"/>
      <w:del w:id="181" w:author="Renske Weeda" w:date="2024-04-19T08:32:00Z">
        <w:r>
          <w:delText>Versiebeheer</w:delText>
        </w:r>
        <w:r w:rsidR="00CD186C">
          <w:delText xml:space="preserve"> </w:delText>
        </w:r>
        <w:r w:rsidR="00CD186C" w:rsidRPr="00CD186C">
          <w:rPr>
            <w:b/>
            <w:color w:val="FF0000"/>
            <w:sz w:val="40"/>
          </w:rPr>
          <w:sym w:font="Wingdings" w:char="F0FB"/>
        </w:r>
        <w:r w:rsidR="00CD186C">
          <w:rPr>
            <w:b/>
            <w:color w:val="FF0000"/>
            <w:sz w:val="40"/>
          </w:rPr>
          <w:delText xml:space="preserve"> Waarom hier? Bij Galgje staat dit deel achteraan</w:delText>
        </w:r>
        <w:bookmarkEnd w:id="180"/>
        <w:r w:rsidR="00CD186C">
          <w:rPr>
            <w:b/>
            <w:color w:val="FF0000"/>
          </w:rPr>
          <w:delText xml:space="preserve"> </w:delText>
        </w:r>
      </w:del>
    </w:p>
    <w:p w14:paraId="6D0BAB6C" w14:textId="77777777" w:rsidR="00CD186C" w:rsidRPr="00D83D8D" w:rsidRDefault="008360E2" w:rsidP="00CD186C">
      <w:pPr>
        <w:rPr>
          <w:del w:id="182" w:author="Renske Weeda" w:date="2024-04-19T08:32:00Z"/>
        </w:rPr>
      </w:pPr>
      <w:del w:id="183" w:author="Renske Weeda" w:date="2024-04-19T08:32:00Z">
        <w:r>
          <w:delText xml:space="preserve">Met versiebeheer kan je makkelijk terug naar een vorige versie van je code. Elke keer als je een </w:delText>
        </w:r>
        <w:r w:rsidR="00CD186C">
          <w:delText xml:space="preserve">werkend </w:delText>
        </w:r>
        <w:r>
          <w:delText xml:space="preserve">onderdeel af hebt, maak je een commit. </w:delText>
        </w:r>
        <w:r w:rsidR="00CD186C">
          <w:delText>Dat is een</w:delText>
        </w:r>
        <w:r w:rsidR="00CD186C" w:rsidRPr="000D3C29">
          <w:delText xml:space="preserve"> </w:delText>
        </w:r>
        <w:r w:rsidR="00CD186C">
          <w:delText xml:space="preserve">moment </w:delText>
        </w:r>
        <w:r w:rsidR="00CD186C" w:rsidRPr="000D3C29">
          <w:delText xml:space="preserve">waarop wijzigingen of updates van gegevens of code permanent worden gemaakt. </w:delText>
        </w:r>
        <w:r w:rsidR="00CD186C">
          <w:delText>Je geeft met een paar woorden aan wat af is; zo kan je de versie ook makkelijk terugvinden.</w:delText>
        </w:r>
      </w:del>
    </w:p>
    <w:p w14:paraId="73BC4990" w14:textId="77777777" w:rsidR="008360E2" w:rsidRPr="006C39E0" w:rsidRDefault="008360E2" w:rsidP="00CD186C">
      <w:pPr>
        <w:pStyle w:val="ListParagraph"/>
        <w:numPr>
          <w:ilvl w:val="0"/>
          <w:numId w:val="18"/>
        </w:numPr>
        <w:rPr>
          <w:del w:id="184" w:author="Renske Weeda" w:date="2024-04-19T08:32:00Z"/>
          <w:rFonts w:asciiTheme="majorHAnsi" w:eastAsia="Times New Roman" w:hAnsiTheme="majorHAnsi" w:cstheme="majorHAnsi"/>
          <w:color w:val="000000" w:themeColor="text1"/>
          <w:lang w:val="nl-NL" w:eastAsia="nl-NL"/>
        </w:rPr>
      </w:pPr>
      <w:del w:id="185" w:author="Renske Weeda" w:date="2024-04-19T08:32:00Z">
        <w:r w:rsidRPr="006C39E0">
          <w:rPr>
            <w:rFonts w:asciiTheme="majorHAnsi" w:eastAsia="Times New Roman" w:hAnsiTheme="majorHAnsi" w:cstheme="majorHAnsi"/>
            <w:color w:val="000000" w:themeColor="text1"/>
            <w:lang w:val="nl-NL" w:eastAsia="nl-NL"/>
          </w:rPr>
          <w:delText>Maak een eerste wijziging: vul de programmanaam in en jullie namen</w:delText>
        </w:r>
      </w:del>
    </w:p>
    <w:p w14:paraId="195F18EB" w14:textId="77777777" w:rsidR="008360E2" w:rsidRPr="00CD186C" w:rsidRDefault="00CD186C" w:rsidP="00CD186C">
      <w:pPr>
        <w:pStyle w:val="ListParagraph"/>
        <w:numPr>
          <w:ilvl w:val="0"/>
          <w:numId w:val="18"/>
        </w:numPr>
        <w:spacing w:before="100" w:beforeAutospacing="1" w:after="100" w:afterAutospacing="1" w:line="240" w:lineRule="auto"/>
        <w:rPr>
          <w:del w:id="186" w:author="Renske Weeda" w:date="2024-04-19T08:32:00Z"/>
          <w:rFonts w:asciiTheme="majorHAnsi" w:eastAsia="Times New Roman" w:hAnsiTheme="majorHAnsi" w:cstheme="majorHAnsi"/>
          <w:color w:val="000000" w:themeColor="text1"/>
          <w:lang w:eastAsia="nl-NL"/>
        </w:rPr>
      </w:pPr>
      <w:del w:id="187" w:author="Renske Weeda" w:date="2024-04-19T08:32:00Z">
        <w:r>
          <w:rPr>
            <w:rFonts w:asciiTheme="majorHAnsi" w:eastAsia="Times New Roman" w:hAnsiTheme="majorHAnsi" w:cstheme="majorHAnsi"/>
            <w:noProof/>
            <w:color w:val="000000" w:themeColor="text1"/>
            <w:lang w:eastAsia="nl-NL"/>
          </w:rPr>
          <mc:AlternateContent>
            <mc:Choice Requires="wps">
              <w:drawing>
                <wp:anchor distT="0" distB="0" distL="114300" distR="114300" simplePos="0" relativeHeight="251662337" behindDoc="0" locked="0" layoutInCell="1" allowOverlap="1" wp14:anchorId="3B079475" wp14:editId="2CD7181C">
                  <wp:simplePos x="0" y="0"/>
                  <wp:positionH relativeFrom="column">
                    <wp:posOffset>3299460</wp:posOffset>
                  </wp:positionH>
                  <wp:positionV relativeFrom="paragraph">
                    <wp:posOffset>48260</wp:posOffset>
                  </wp:positionV>
                  <wp:extent cx="2628900" cy="1165860"/>
                  <wp:effectExtent l="1409700" t="0" r="19050" b="15240"/>
                  <wp:wrapNone/>
                  <wp:docPr id="818733464" name="Tekstballon: rechthoek met afgeronde hoeken 1"/>
                  <wp:cNvGraphicFramePr/>
                  <a:graphic xmlns:a="http://schemas.openxmlformats.org/drawingml/2006/main">
                    <a:graphicData uri="http://schemas.microsoft.com/office/word/2010/wordprocessingShape">
                      <wps:wsp>
                        <wps:cNvSpPr/>
                        <wps:spPr>
                          <a:xfrm>
                            <a:off x="0" y="0"/>
                            <a:ext cx="2628900" cy="1165860"/>
                          </a:xfrm>
                          <a:prstGeom prst="wedgeRoundRectCallout">
                            <a:avLst>
                              <a:gd name="adj1" fmla="val -101703"/>
                              <a:gd name="adj2" fmla="val 1716"/>
                              <a:gd name="adj3" fmla="val 16667"/>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027569" w14:textId="77777777" w:rsidR="00CD186C" w:rsidRPr="00D720C4" w:rsidRDefault="00CD186C" w:rsidP="00CD186C">
                              <w:pPr>
                                <w:jc w:val="center"/>
                                <w:rPr>
                                  <w:del w:id="188" w:author="Renske Weeda" w:date="2024-04-19T08:32:00Z"/>
                                  <w:color w:val="FFFF00"/>
                                  <w:sz w:val="28"/>
                                  <w:szCs w:val="28"/>
                                </w:rPr>
                              </w:pPr>
                              <w:del w:id="189" w:author="Renske Weeda" w:date="2024-04-19T08:32:00Z">
                                <w:r w:rsidRPr="00D720C4">
                                  <w:rPr>
                                    <w:color w:val="FFFF00"/>
                                    <w:sz w:val="28"/>
                                    <w:szCs w:val="28"/>
                                  </w:rPr>
                                  <w:delText xml:space="preserve">Als dit bij replit moet gebeuren, dan kan ik het niet vinden. Ik vermoed dat replit tussentijds veranderd is.  </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07947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kstballon: rechthoek met afgeronde hoeken 1" o:spid="_x0000_s1026" type="#_x0000_t62" style="position:absolute;left:0;text-align:left;margin-left:259.8pt;margin-top:3.8pt;width:207pt;height:91.8pt;z-index:2516623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" adj="-11168,11171" fillcolor="red" strokecolor="#09101d [484]" strokeweight="1pt">
                  <v:textbox>
                    <w:txbxContent>
                      <w:p w14:paraId="79027569" w14:textId="77777777" w:rsidR="00CD186C" w:rsidRPr="00D720C4" w:rsidRDefault="00CD186C" w:rsidP="00CD186C">
                        <w:pPr>
                          <w:jc w:val="center"/>
                          <w:rPr>
                            <w:del w:id="190" w:author="Renske Weeda" w:date="2024-04-19T08:32:00Z"/>
                            <w:color w:val="FFFF00"/>
                            <w:sz w:val="28"/>
                            <w:szCs w:val="28"/>
                          </w:rPr>
                        </w:pPr>
                        <w:del w:id="191" w:author="Renske Weeda" w:date="2024-04-19T08:32:00Z">
                          <w:r w:rsidRPr="00D720C4">
                            <w:rPr>
                              <w:color w:val="FFFF00"/>
                              <w:sz w:val="28"/>
                              <w:szCs w:val="28"/>
                            </w:rPr>
                            <w:delText xml:space="preserve">Als dit bij replit moet gebeuren, dan kan ik het niet vinden. Ik vermoed dat replit tussentijds veranderd is.  </w:delText>
                          </w:r>
                        </w:del>
                      </w:p>
                    </w:txbxContent>
                  </v:textbox>
                </v:shape>
              </w:pict>
            </mc:Fallback>
          </mc:AlternateContent>
        </w:r>
        <w:r w:rsidR="008360E2" w:rsidRPr="00CD186C">
          <w:rPr>
            <w:rFonts w:asciiTheme="majorHAnsi" w:eastAsia="Times New Roman" w:hAnsiTheme="majorHAnsi" w:cstheme="majorHAnsi"/>
            <w:color w:val="000000" w:themeColor="text1"/>
            <w:lang w:eastAsia="nl-NL"/>
          </w:rPr>
          <w:delText>Gebruik versiebeheer:</w:delText>
        </w:r>
      </w:del>
    </w:p>
    <w:p w14:paraId="704BAFBB" w14:textId="77777777" w:rsidR="008360E2" w:rsidRPr="00D83D8D" w:rsidRDefault="008360E2" w:rsidP="00CD186C">
      <w:pPr>
        <w:numPr>
          <w:ilvl w:val="1"/>
          <w:numId w:val="18"/>
        </w:numPr>
        <w:spacing w:before="100" w:beforeAutospacing="1" w:after="100" w:afterAutospacing="1" w:line="240" w:lineRule="auto"/>
        <w:rPr>
          <w:del w:id="192" w:author="Renske Weeda" w:date="2024-04-19T08:32:00Z"/>
          <w:rFonts w:asciiTheme="majorHAnsi" w:eastAsia="Times New Roman" w:hAnsiTheme="majorHAnsi" w:cstheme="majorHAnsi"/>
          <w:color w:val="000000" w:themeColor="text1"/>
          <w:lang w:eastAsia="nl-NL"/>
        </w:rPr>
      </w:pPr>
      <w:del w:id="193" w:author="Renske Weeda" w:date="2024-04-19T08:32:00Z">
        <w:r w:rsidRPr="00D83D8D">
          <w:rPr>
            <w:rFonts w:asciiTheme="majorHAnsi" w:eastAsia="Times New Roman" w:hAnsiTheme="majorHAnsi" w:cstheme="majorHAnsi"/>
            <w:color w:val="000000" w:themeColor="text1"/>
            <w:lang w:eastAsia="nl-NL"/>
          </w:rPr>
          <w:delText>Klik op het versiebeheericoontje:</w:delText>
        </w:r>
        <w:r w:rsidRPr="00D83D8D">
          <w:rPr>
            <w:rFonts w:asciiTheme="majorHAnsi" w:eastAsia="Times New Roman" w:hAnsiTheme="majorHAnsi" w:cstheme="majorHAnsi"/>
            <w:color w:val="000000" w:themeColor="text1"/>
            <w:lang w:eastAsia="nl-NL"/>
          </w:rPr>
          <w:br/>
        </w:r>
        <w:r w:rsidRPr="00D83D8D">
          <w:rPr>
            <w:rFonts w:asciiTheme="majorHAnsi" w:eastAsia="Times New Roman" w:hAnsiTheme="majorHAnsi" w:cstheme="majorHAnsi"/>
            <w:noProof/>
            <w:color w:val="000000" w:themeColor="text1"/>
            <w:lang w:eastAsia="nl-NL"/>
          </w:rPr>
          <w:drawing>
            <wp:inline distT="0" distB="0" distL="0" distR="0" wp14:anchorId="52C4A836" wp14:editId="5D7608BD">
              <wp:extent cx="1130300" cy="84455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0" cy="844550"/>
                      </a:xfrm>
                      <a:prstGeom prst="rect">
                        <a:avLst/>
                      </a:prstGeom>
                      <a:noFill/>
                      <a:ln>
                        <a:noFill/>
                      </a:ln>
                    </pic:spPr>
                  </pic:pic>
                </a:graphicData>
              </a:graphic>
            </wp:inline>
          </w:drawing>
        </w:r>
      </w:del>
    </w:p>
    <w:p w14:paraId="22A19A43" w14:textId="77777777" w:rsidR="008360E2" w:rsidRPr="00D83D8D" w:rsidRDefault="008360E2" w:rsidP="00CD186C">
      <w:pPr>
        <w:numPr>
          <w:ilvl w:val="1"/>
          <w:numId w:val="18"/>
        </w:numPr>
        <w:spacing w:before="100" w:beforeAutospacing="1" w:after="100" w:afterAutospacing="1" w:line="240" w:lineRule="auto"/>
        <w:rPr>
          <w:del w:id="194" w:author="Renske Weeda" w:date="2024-04-19T08:32:00Z"/>
          <w:rFonts w:asciiTheme="majorHAnsi" w:eastAsia="Times New Roman" w:hAnsiTheme="majorHAnsi" w:cstheme="majorHAnsi"/>
          <w:color w:val="000000" w:themeColor="text1"/>
          <w:lang w:eastAsia="nl-NL"/>
        </w:rPr>
      </w:pPr>
      <w:del w:id="195" w:author="Renske Weeda" w:date="2024-04-19T08:32:00Z">
        <w:r w:rsidRPr="00D83D8D">
          <w:rPr>
            <w:rFonts w:asciiTheme="majorHAnsi" w:eastAsia="Times New Roman" w:hAnsiTheme="majorHAnsi" w:cstheme="majorHAnsi"/>
            <w:color w:val="000000" w:themeColor="text1"/>
            <w:lang w:eastAsia="nl-NL"/>
          </w:rPr>
          <w:delText>Kies </w:delText>
        </w:r>
        <w:r w:rsidRPr="00D83D8D">
          <w:rPr>
            <w:rFonts w:asciiTheme="majorHAnsi" w:eastAsia="Times New Roman" w:hAnsiTheme="majorHAnsi" w:cstheme="majorHAnsi"/>
            <w:b/>
            <w:bCs/>
            <w:color w:val="000000" w:themeColor="text1"/>
            <w:lang w:eastAsia="nl-NL"/>
          </w:rPr>
          <w:delText>Create a Git Repo</w:delText>
        </w:r>
      </w:del>
    </w:p>
    <w:p w14:paraId="2CA7C399" w14:textId="77777777" w:rsidR="008360E2" w:rsidRPr="008360E2" w:rsidRDefault="008360E2" w:rsidP="008360E2">
      <w:pPr>
        <w:rPr>
          <w:del w:id="196" w:author="Renske Weeda" w:date="2024-04-19T08:32:00Z"/>
        </w:rPr>
      </w:pPr>
    </w:p>
    <w:p w14:paraId="0CEFEDDA" w14:textId="315CFD70" w:rsidR="00933F3B" w:rsidRPr="009859CF" w:rsidRDefault="009859CF" w:rsidP="00AE799E">
      <w:pPr>
        <w:pStyle w:val="Heading1"/>
      </w:pPr>
      <w:bookmarkStart w:id="197" w:name="_Toc163571177"/>
      <w:r w:rsidRPr="00E05087">
        <w:t xml:space="preserve">DEEL </w:t>
      </w:r>
      <w:r>
        <w:t>C</w:t>
      </w:r>
      <w:r w:rsidRPr="00E05087">
        <w:t>: UITBREIDINGEN</w:t>
      </w:r>
      <w:bookmarkEnd w:id="179"/>
      <w:bookmarkEnd w:id="197"/>
    </w:p>
    <w:p w14:paraId="2A75C77B" w14:textId="6A278D6A"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del w:id="198" w:author="Renske Weeda" w:date="2024-04-19T08:32:00Z">
        <w:r w:rsidR="00CD186C">
          <w:rPr>
            <w:lang w:val="nl-NL"/>
          </w:rPr>
          <w:delText>.</w:delText>
        </w:r>
      </w:del>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del w:id="199" w:author="Renske Weeda" w:date="2024-04-19T08:32:00Z">
        <w:r w:rsidR="00A62EF6" w:rsidRPr="00A62EF6">
          <w:rPr>
            <w:lang w:val="nl-NL"/>
          </w:rPr>
          <w:delText>noch</w:delText>
        </w:r>
      </w:del>
      <w:ins w:id="200" w:author="Renske Weeda" w:date="2024-04-19T08:32:00Z">
        <w:r w:rsidR="00065601" w:rsidRPr="00065601">
          <w:rPr>
            <w:lang w:val="nl-NL"/>
          </w:rPr>
          <w:t>of</w:t>
        </w:r>
      </w:ins>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2597933" w:rsidR="00065601" w:rsidRDefault="00065601" w:rsidP="00735FA9">
      <w:pPr>
        <w:pStyle w:val="ListParagraph"/>
        <w:numPr>
          <w:ilvl w:val="0"/>
          <w:numId w:val="12"/>
        </w:numPr>
        <w:rPr>
          <w:lang w:val="nl-NL"/>
        </w:rPr>
      </w:pPr>
      <w:r>
        <w:rPr>
          <w:lang w:val="nl-NL"/>
        </w:rPr>
        <w:t>Laat de gebruiker de moeilijkheid kiezen</w:t>
      </w:r>
      <w:ins w:id="201" w:author="Renske Weeda" w:date="2024-04-19T08:32:00Z">
        <w:r>
          <w:rPr>
            <w:lang w:val="nl-NL"/>
          </w:rPr>
          <w:t>,</w:t>
        </w:r>
      </w:ins>
      <w:r>
        <w:rPr>
          <w:lang w:val="nl-NL"/>
        </w:rPr>
        <w:t xml:space="preserve">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7D50472C" w:rsidR="000F002B" w:rsidRDefault="000F002B" w:rsidP="00735FA9">
      <w:pPr>
        <w:pStyle w:val="ListParagraph"/>
        <w:numPr>
          <w:ilvl w:val="0"/>
          <w:numId w:val="12"/>
        </w:numPr>
        <w:spacing w:line="256" w:lineRule="auto"/>
        <w:rPr>
          <w:lang w:val="nl-NL"/>
        </w:rPr>
      </w:pPr>
      <w:r w:rsidRPr="000F002B">
        <w:rPr>
          <w:lang w:val="nl-NL"/>
        </w:rPr>
        <w:t xml:space="preserve">Combineer wat je geleerd hebt </w:t>
      </w:r>
      <w:r w:rsidRPr="000F002B">
        <w:rPr>
          <w:lang w:val="nl-NL"/>
          <w:rPrChange w:id="202" w:author="Renske Weeda" w:date="2024-04-19T08:32:00Z">
            <w:rPr>
              <w:strike/>
              <w:color w:val="FF0000"/>
              <w:lang w:val="nl-NL"/>
            </w:rPr>
          </w:rPrChange>
        </w:rPr>
        <w:t>bij TurtleGraphics</w:t>
      </w:r>
      <w:r w:rsidRPr="000F002B">
        <w:rPr>
          <w:lang w:val="nl-NL"/>
          <w:rPrChange w:id="203" w:author="Renske Weeda" w:date="2024-04-19T08:32:00Z">
            <w:rPr>
              <w:color w:val="FF0000"/>
              <w:lang w:val="nl-NL"/>
            </w:rPr>
          </w:rPrChange>
        </w:rPr>
        <w:t xml:space="preserve"> </w:t>
      </w:r>
      <w:del w:id="204" w:author="Renske Weeda" w:date="2024-04-19T08:32:00Z">
        <w:r w:rsidR="00513F27" w:rsidRPr="00513F27">
          <w:rPr>
            <w:b/>
            <w:bCs/>
            <w:color w:val="FF0000"/>
            <w:lang w:val="nl-NL"/>
          </w:rPr>
          <w:delText xml:space="preserve">(deze term is niet gebruikt in de cursus) </w:delText>
        </w:r>
        <w:r w:rsidR="00513F27" w:rsidRPr="00513F27">
          <w:rPr>
            <w:b/>
            <w:bCs/>
            <w:color w:val="00B050"/>
            <w:lang w:val="nl-NL"/>
          </w:rPr>
          <w:delText xml:space="preserve">over Turtle in hoofdstuk 1, </w:delText>
        </w:r>
        <w:r w:rsidR="00513F27" w:rsidRPr="00513F27">
          <w:rPr>
            <w:rFonts w:cstheme="minorHAnsi"/>
            <w:b/>
            <w:bCs/>
            <w:color w:val="00B050"/>
            <w:lang w:val="nl-NL"/>
          </w:rPr>
          <w:delText>§</w:delText>
        </w:r>
        <w:r w:rsidR="00513F27" w:rsidRPr="00513F27">
          <w:rPr>
            <w:b/>
            <w:bCs/>
            <w:color w:val="00B050"/>
            <w:lang w:val="nl-NL"/>
          </w:rPr>
          <w:delText xml:space="preserve"> 6</w:delText>
        </w:r>
        <w:r w:rsidR="00513F27" w:rsidRPr="00513F27">
          <w:rPr>
            <w:lang w:val="nl-NL"/>
          </w:rPr>
          <w:delText xml:space="preserve"> </w:delText>
        </w:r>
        <w:r w:rsidRPr="000F002B">
          <w:rPr>
            <w:lang w:val="nl-NL"/>
          </w:rPr>
          <w:delText xml:space="preserve"> </w:delText>
        </w:r>
      </w:del>
      <w:r w:rsidRPr="000F002B">
        <w:rPr>
          <w:lang w:val="nl-NL"/>
        </w:rPr>
        <w:t>met het</w:t>
      </w:r>
      <w:r>
        <w:rPr>
          <w:lang w:val="nl-NL"/>
        </w:rPr>
        <w:t xml:space="preserve"> spel wat je gemaakt hebt om het</w:t>
      </w:r>
      <w:r w:rsidRPr="000F002B">
        <w:rPr>
          <w:lang w:val="nl-NL"/>
        </w:rPr>
        <w:t xml:space="preserve"> </w:t>
      </w:r>
      <w:r>
        <w:rPr>
          <w:lang w:val="nl-NL"/>
        </w:rPr>
        <w:t>bord</w:t>
      </w:r>
      <w:r w:rsidRPr="000F002B">
        <w:rPr>
          <w:lang w:val="nl-NL"/>
        </w:rPr>
        <w:t xml:space="preserve"> te tekenen. Om </w:t>
      </w:r>
      <w:r w:rsidR="002B12C6" w:rsidRPr="000F002B">
        <w:rPr>
          <w:lang w:val="nl-NL"/>
        </w:rPr>
        <w:t>het venster</w:t>
      </w:r>
      <w:r w:rsidRPr="000F002B">
        <w:rPr>
          <w:lang w:val="nl-NL"/>
        </w:rPr>
        <w:t xml:space="preserve"> open te houden moet je aan het </w:t>
      </w:r>
      <w:r w:rsidRPr="000F002B">
        <w:rPr>
          <w:b/>
          <w:lang w:val="nl-NL"/>
        </w:rPr>
        <w:t>einde van je code</w:t>
      </w:r>
      <w:r w:rsidRPr="000F002B">
        <w:rPr>
          <w:lang w:val="nl-NL"/>
        </w:rPr>
        <w:t xml:space="preserve"> turtle.mainloop() aanroepen (maak geen gebruik van turtle.done() ). </w:t>
      </w:r>
      <w:del w:id="205" w:author="Renske Weeda" w:date="2024-04-19T08:32:00Z">
        <w:r w:rsidR="00513F27" w:rsidRPr="004F74B4">
          <w:rPr>
            <w:b/>
            <w:color w:val="FF0000"/>
            <w:sz w:val="30"/>
          </w:rPr>
          <w:sym w:font="Wingdings" w:char="F0FB"/>
        </w:r>
        <w:r w:rsidR="00513F27" w:rsidRPr="00513F27">
          <w:rPr>
            <w:b/>
            <w:color w:val="FF0000"/>
            <w:sz w:val="30"/>
            <w:lang w:val="nl-NL"/>
          </w:rPr>
          <w:delText xml:space="preserve"> </w:delText>
        </w:r>
        <w:r w:rsidR="00513F27" w:rsidRPr="00347ACC">
          <w:rPr>
            <w:b/>
            <w:color w:val="FF0000"/>
            <w:sz w:val="30"/>
            <w:lang w:val="nl-NL"/>
          </w:rPr>
          <w:delText>beide Turtle-functies komen niet in de Pythoncursus voor!</w:delText>
        </w:r>
      </w:del>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BC76F1B" w:rsidR="0024172E" w:rsidRPr="008B1245" w:rsidRDefault="0024172E" w:rsidP="00144E11">
      <w:pPr>
        <w:pStyle w:val="Heading1"/>
        <w:rPr>
          <w:lang w:eastAsia="nl-NL"/>
        </w:rPr>
      </w:pPr>
      <w:bookmarkStart w:id="206" w:name="_Toc115592203"/>
      <w:bookmarkStart w:id="207" w:name="_Toc163571178"/>
      <w:r w:rsidRPr="008B1245">
        <w:rPr>
          <w:lang w:eastAsia="nl-NL"/>
        </w:rPr>
        <w:t>Tips</w:t>
      </w:r>
      <w:r w:rsidR="00144E11">
        <w:rPr>
          <w:lang w:eastAsia="nl-NL"/>
        </w:rPr>
        <w:t xml:space="preserve"> (</w:t>
      </w:r>
      <w:r w:rsidRPr="008B1245">
        <w:rPr>
          <w:lang w:eastAsia="nl-NL"/>
        </w:rPr>
        <w:t>stap-voor-stap uitgelegd</w:t>
      </w:r>
      <w:del w:id="208" w:author="Renske Weeda" w:date="2024-04-19T08:32:00Z">
        <w:r w:rsidR="00144E11">
          <w:rPr>
            <w:lang w:eastAsia="nl-NL"/>
          </w:rPr>
          <w:delText>)</w:delText>
        </w:r>
      </w:del>
      <w:bookmarkEnd w:id="207"/>
      <w:ins w:id="209" w:author="Renske Weeda" w:date="2024-04-19T08:32:00Z">
        <w:r w:rsidR="00144E11">
          <w:rPr>
            <w:lang w:eastAsia="nl-NL"/>
          </w:rPr>
          <w:t>)</w:t>
        </w:r>
        <w:r w:rsidR="008B1245">
          <w:rPr>
            <w:lang w:eastAsia="nl-NL"/>
          </w:rPr>
          <w:t>:</w:t>
        </w:r>
      </w:ins>
      <w:bookmarkEnd w:id="206"/>
    </w:p>
    <w:p w14:paraId="0B8B6209" w14:textId="7CFE05B1"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del w:id="210" w:author="Renske Weeda" w:date="2024-04-19T08:32:00Z">
        <w:r w:rsidR="00513F27">
          <w:rPr>
            <w:lang w:eastAsia="nl-NL"/>
          </w:rPr>
          <w:delText>.</w:delText>
        </w:r>
      </w:del>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382D61EB" w14:textId="77777777" w:rsidR="009206F5" w:rsidRPr="009206F5" w:rsidRDefault="009206F5" w:rsidP="009206F5">
            <w:pPr>
              <w:shd w:val="clear" w:color="auto" w:fill="FFFFFE"/>
              <w:spacing w:line="285" w:lineRule="atLeast"/>
              <w:rPr>
                <w:del w:id="211" w:author="Renske Weeda" w:date="2024-04-19T08:32:00Z"/>
                <w:rFonts w:ascii="Consolas" w:eastAsia="Times New Roman" w:hAnsi="Consolas" w:cs="Times New Roman"/>
                <w:color w:val="000000"/>
                <w:sz w:val="21"/>
                <w:szCs w:val="21"/>
                <w:lang w:eastAsia="nl-NL"/>
              </w:rPr>
            </w:pPr>
            <w:del w:id="212" w:author="Renske Weeda" w:date="2024-04-19T08:32:00Z">
              <w:r w:rsidRPr="009206F5">
                <w:rPr>
                  <w:rFonts w:ascii="Consolas" w:eastAsia="Times New Roman" w:hAnsi="Consolas" w:cs="Times New Roman"/>
                  <w:color w:val="AAAAAA"/>
                  <w:sz w:val="21"/>
                  <w:szCs w:val="21"/>
                  <w:lang w:eastAsia="nl-NL"/>
                </w:rPr>
                <w:delText>#FUNCTIEDEFINITIES</w:delText>
              </w:r>
            </w:del>
          </w:p>
          <w:p w14:paraId="711809DA" w14:textId="22FDB05D" w:rsidR="009206F5" w:rsidRPr="009206F5" w:rsidRDefault="009206F5" w:rsidP="009206F5">
            <w:pPr>
              <w:shd w:val="clear" w:color="auto" w:fill="FFFFFE"/>
              <w:spacing w:line="285" w:lineRule="atLeast"/>
              <w:rPr>
                <w:ins w:id="213" w:author="Renske Weeda" w:date="2024-04-19T08:32:00Z"/>
                <w:rFonts w:ascii="Consolas" w:eastAsia="Times New Roman" w:hAnsi="Consolas" w:cs="Times New Roman"/>
                <w:color w:val="000000"/>
                <w:sz w:val="21"/>
                <w:szCs w:val="21"/>
                <w:lang w:eastAsia="nl-NL"/>
              </w:rPr>
            </w:pPr>
            <w:ins w:id="214" w:author="Renske Weeda" w:date="2024-04-19T08:32:00Z">
              <w:r w:rsidRPr="009206F5">
                <w:rPr>
                  <w:rFonts w:ascii="Consolas" w:eastAsia="Times New Roman" w:hAnsi="Consolas" w:cs="Times New Roman"/>
                  <w:color w:val="AAAAAA"/>
                  <w:sz w:val="21"/>
                  <w:szCs w:val="21"/>
                  <w:lang w:eastAsia="nl-NL"/>
                </w:rPr>
                <w:t>#FUNCTIE DEFINITIES</w:t>
              </w:r>
            </w:ins>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40124FB6"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del w:id="215" w:author="Renske Weeda" w:date="2024-04-19T08:32:00Z">
        <w:r w:rsidR="00513F27">
          <w:rPr>
            <w:lang w:eastAsia="nl-NL"/>
          </w:rPr>
          <w:delText>.</w:delText>
        </w:r>
      </w:del>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2DBC1916" w:rsidR="001C3315" w:rsidRDefault="001C3315" w:rsidP="0024172E">
      <w:pPr>
        <w:rPr>
          <w:lang w:eastAsia="nl-NL"/>
        </w:rPr>
      </w:pPr>
      <w:r w:rsidRPr="008B1245">
        <w:rPr>
          <w:u w:val="single"/>
          <w:lang w:eastAsia="nl-NL"/>
        </w:rPr>
        <w:t>Stap 3.</w:t>
      </w:r>
      <w:r>
        <w:rPr>
          <w:lang w:eastAsia="nl-NL"/>
        </w:rPr>
        <w:t xml:space="preserve"> Schrijf een functie </w:t>
      </w:r>
      <w:del w:id="216" w:author="Renske Weeda" w:date="2024-04-19T08:32:00Z">
        <w:r w:rsidR="00513F27">
          <w:rPr>
            <w:lang w:eastAsia="nl-NL"/>
          </w:rPr>
          <w:delText>die</w:delText>
        </w:r>
      </w:del>
      <w:ins w:id="217" w:author="Renske Weeda" w:date="2024-04-19T08:32:00Z">
        <w:r>
          <w:rPr>
            <w:lang w:eastAsia="nl-NL"/>
          </w:rPr>
          <w:t>dat</w:t>
        </w:r>
      </w:ins>
      <w:r>
        <w:rPr>
          <w:lang w:eastAsia="nl-NL"/>
        </w:rPr>
        <w:t xml:space="preserve"> een leeg bord maakt.</w:t>
      </w:r>
      <w:r w:rsidR="00774B9F">
        <w:rPr>
          <w:lang w:eastAsia="nl-NL"/>
        </w:rPr>
        <w:t xml:space="preserve"> Als parameters krijgt deze twee getall</w:t>
      </w:r>
      <w:r w:rsidR="002905EE">
        <w:rPr>
          <w:lang w:eastAsia="nl-NL"/>
        </w:rPr>
        <w:t>en mee</w:t>
      </w:r>
      <w:del w:id="218" w:author="Renske Weeda" w:date="2024-04-19T08:32:00Z">
        <w:r w:rsidR="00513F27">
          <w:rPr>
            <w:lang w:eastAsia="nl-NL"/>
          </w:rPr>
          <w:delText xml:space="preserve"> die aangeven</w:delText>
        </w:r>
      </w:del>
      <w:ins w:id="219" w:author="Renske Weeda" w:date="2024-04-19T08:32:00Z">
        <w:r w:rsidR="002905EE">
          <w:rPr>
            <w:lang w:eastAsia="nl-NL"/>
          </w:rPr>
          <w:t>, namelijk</w:t>
        </w:r>
      </w:ins>
      <w:r w:rsidR="002905EE">
        <w:rPr>
          <w:lang w:eastAsia="nl-NL"/>
        </w:rPr>
        <w:t xml:space="preserve"> hoe groot het bord moet worden. </w:t>
      </w:r>
      <w:r w:rsidR="007C6032">
        <w:rPr>
          <w:lang w:eastAsia="nl-NL"/>
        </w:rPr>
        <w:t>De functie maakt dan een lijst in een lijst</w:t>
      </w:r>
      <w:ins w:id="220" w:author="Renske Weeda" w:date="2024-04-19T08:32:00Z">
        <w:r w:rsidR="007C6032">
          <w:rPr>
            <w:lang w:eastAsia="nl-NL"/>
          </w:rPr>
          <w:t>,</w:t>
        </w:r>
      </w:ins>
      <w:r w:rsidR="007C6032">
        <w:rPr>
          <w:lang w:eastAsia="nl-NL"/>
        </w:rPr>
        <w:t xml:space="preserve">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37CE92FA" w14:textId="241B36B6" w:rsidR="0035650C" w:rsidRDefault="00940809" w:rsidP="008B1245">
      <w:pPr>
        <w:spacing w:after="0"/>
        <w:rPr>
          <w:rPrChange w:id="221" w:author="Renske Weeda" w:date="2024-04-19T08:32:00Z">
            <w:rPr>
              <w:b/>
              <w:color w:val="FF0000"/>
            </w:rPr>
          </w:rPrChange>
        </w:rPr>
      </w:pPr>
      <w:r>
        <w:rPr>
          <w:rPrChange w:id="222" w:author="Renske Weeda" w:date="2024-04-19T08:32:00Z">
            <w:rPr>
              <w:b/>
              <w:strike/>
              <w:color w:val="FF0000"/>
            </w:rPr>
          </w:rPrChange>
        </w:rPr>
        <w:t xml:space="preserve">Tip: </w:t>
      </w:r>
      <w:r w:rsidR="001E15C3">
        <w:rPr>
          <w:rPrChange w:id="223" w:author="Renske Weeda" w:date="2024-04-19T08:32:00Z">
            <w:rPr>
              <w:b/>
              <w:strike/>
              <w:color w:val="FF0000"/>
            </w:rPr>
          </w:rPrChange>
        </w:rPr>
        <w:t>K</w:t>
      </w:r>
      <w:r>
        <w:rPr>
          <w:rPrChange w:id="224" w:author="Renske Weeda" w:date="2024-04-19T08:32:00Z">
            <w:rPr>
              <w:b/>
              <w:strike/>
              <w:color w:val="FF0000"/>
            </w:rPr>
          </w:rPrChange>
        </w:rPr>
        <w:t xml:space="preserve">ijk </w:t>
      </w:r>
      <w:r w:rsidR="00066825">
        <w:rPr>
          <w:rPrChange w:id="225" w:author="Renske Weeda" w:date="2024-04-19T08:32:00Z">
            <w:rPr>
              <w:b/>
              <w:strike/>
              <w:color w:val="FF0000"/>
            </w:rPr>
          </w:rPrChange>
        </w:rPr>
        <w:t xml:space="preserve">eventueel </w:t>
      </w:r>
      <w:r w:rsidR="00000000">
        <w:fldChar w:fldCharType="begin"/>
      </w:r>
      <w:r w:rsidR="00000000">
        <w:instrText>HYPERLINK "http://course.cs.ru.nl/pythonVO/docs/ListsForGenest.html" \l "opgave-12c.5-mijnenveger"</w:instrText>
      </w:r>
      <w:r w:rsidR="00000000">
        <w:fldChar w:fldCharType="separate"/>
      </w:r>
      <w:r w:rsidR="00066825" w:rsidRPr="00735E43">
        <w:rPr>
          <w:rStyle w:val="Hyperlink"/>
          <w:rPrChange w:id="226" w:author="Renske Weeda" w:date="2024-04-19T08:32:00Z">
            <w:rPr>
              <w:rStyle w:val="Hyperlink"/>
              <w:b/>
              <w:strike/>
              <w:color w:val="FF0000"/>
            </w:rPr>
          </w:rPrChange>
        </w:rPr>
        <w:t xml:space="preserve">hier </w:t>
      </w:r>
      <w:r w:rsidR="00000000">
        <w:rPr>
          <w:rStyle w:val="Hyperlink"/>
          <w:rPrChange w:id="227" w:author="Renske Weeda" w:date="2024-04-19T08:32:00Z">
            <w:rPr>
              <w:rStyle w:val="Hyperlink"/>
              <w:b/>
              <w:strike/>
              <w:color w:val="FF0000"/>
            </w:rPr>
          </w:rPrChange>
        </w:rPr>
        <w:fldChar w:fldCharType="end"/>
      </w:r>
      <w:r>
        <w:rPr>
          <w:rPrChange w:id="228" w:author="Renske Weeda" w:date="2024-04-19T08:32:00Z">
            <w:rPr>
              <w:b/>
              <w:strike/>
              <w:color w:val="FF0000"/>
            </w:rPr>
          </w:rPrChange>
        </w:rPr>
        <w:t xml:space="preserve">bij </w:t>
      </w:r>
      <w:r w:rsidR="00066825">
        <w:rPr>
          <w:rPrChange w:id="229" w:author="Renske Weeda" w:date="2024-04-19T08:32:00Z">
            <w:rPr>
              <w:b/>
              <w:strike/>
              <w:color w:val="FF0000"/>
            </w:rPr>
          </w:rPrChange>
        </w:rPr>
        <w:t xml:space="preserve">de </w:t>
      </w:r>
      <w:r w:rsidR="008806EE">
        <w:rPr>
          <w:rPrChange w:id="230" w:author="Renske Weeda" w:date="2024-04-19T08:32:00Z">
            <w:rPr>
              <w:b/>
              <w:strike/>
              <w:color w:val="FF0000"/>
            </w:rPr>
          </w:rPrChange>
        </w:rPr>
        <w:t xml:space="preserve">uitleg van de </w:t>
      </w:r>
      <w:del w:id="231" w:author="Renske Weeda" w:date="2024-04-19T08:32:00Z">
        <w:r w:rsidR="00066825" w:rsidRPr="00513F27">
          <w:rPr>
            <w:b/>
            <w:bCs/>
            <w:strike/>
            <w:color w:val="FF0000"/>
            <w:lang w:eastAsia="nl-NL"/>
          </w:rPr>
          <w:delText>Mijnenvegeropgave voor tips.</w:delText>
        </w:r>
        <w:r w:rsidR="00513F27">
          <w:rPr>
            <w:b/>
            <w:bCs/>
            <w:strike/>
            <w:color w:val="FF0000"/>
            <w:lang w:eastAsia="nl-NL"/>
          </w:rPr>
          <w:delText xml:space="preserve"> </w:delText>
        </w:r>
        <w:r w:rsidR="00513F27">
          <w:rPr>
            <w:b/>
            <w:bCs/>
            <w:color w:val="FF0000"/>
            <w:lang w:eastAsia="nl-NL"/>
          </w:rPr>
          <w:delText xml:space="preserve">Verwijst naar </w:delText>
        </w:r>
        <w:r w:rsidR="00000000">
          <w:fldChar w:fldCharType="begin"/>
        </w:r>
        <w:r w:rsidR="00000000">
          <w:delInstrText>HYPERLINK "https://course.cs.ru.nl/pythonVO/docs/ListsForGenest.html" \l "opgave-12c.5-mijnenveger"</w:delInstrText>
        </w:r>
        <w:r w:rsidR="00000000">
          <w:fldChar w:fldCharType="separate"/>
        </w:r>
        <w:r w:rsidR="00513F27" w:rsidRPr="006513CF">
          <w:rPr>
            <w:rStyle w:val="Hyperlink"/>
            <w:b/>
            <w:bCs/>
            <w:lang w:eastAsia="nl-NL"/>
          </w:rPr>
          <w:delText>https://course.cs.ru.nl/pythonVO/docs/ListsForGenest.html#opgave-12c.5-mijnenveger</w:delText>
        </w:r>
        <w:r w:rsidR="00000000">
          <w:rPr>
            <w:rStyle w:val="Hyperlink"/>
            <w:b/>
            <w:bCs/>
            <w:lang w:eastAsia="nl-NL"/>
          </w:rPr>
          <w:fldChar w:fldCharType="end"/>
        </w:r>
        <w:r w:rsidR="00513F27">
          <w:rPr>
            <w:b/>
            <w:bCs/>
            <w:color w:val="FF0000"/>
            <w:lang w:eastAsia="nl-NL"/>
          </w:rPr>
          <w:delText xml:space="preserve"> </w:delText>
        </w:r>
        <w:r w:rsidR="00E853FA">
          <w:rPr>
            <w:b/>
            <w:bCs/>
            <w:color w:val="FF0000"/>
            <w:lang w:eastAsia="nl-NL"/>
          </w:rPr>
          <w:delText xml:space="preserve">Is een verwijzing naar hoofdstuk 12, </w:delText>
        </w:r>
        <w:r w:rsidR="00E853FA">
          <w:rPr>
            <w:rFonts w:cstheme="minorHAnsi"/>
            <w:b/>
            <w:bCs/>
            <w:color w:val="FF0000"/>
            <w:lang w:eastAsia="nl-NL"/>
          </w:rPr>
          <w:delText>§</w:delText>
        </w:r>
        <w:r w:rsidR="00E853FA">
          <w:rPr>
            <w:b/>
            <w:bCs/>
            <w:color w:val="FF0000"/>
            <w:lang w:eastAsia="nl-NL"/>
          </w:rPr>
          <w:delText xml:space="preserve"> 6 niet beter?</w:delText>
        </w:r>
      </w:del>
      <w:ins w:id="232" w:author="Renske Weeda" w:date="2024-04-19T08:32:00Z">
        <w:r w:rsidR="00066825">
          <w:rPr>
            <w:lang w:eastAsia="nl-NL"/>
          </w:rPr>
          <w:t>Mijnenveger opgave voor tips.</w:t>
        </w:r>
      </w:ins>
    </w:p>
    <w:p w14:paraId="1B50B633" w14:textId="026A7376" w:rsidR="00F63A6E" w:rsidRDefault="00F63A6E" w:rsidP="008B1245">
      <w:pPr>
        <w:spacing w:after="0"/>
        <w:rPr>
          <w:lang w:eastAsia="nl-NL"/>
        </w:rPr>
      </w:pPr>
    </w:p>
    <w:p w14:paraId="1C53D198" w14:textId="266F3F21" w:rsidR="005C0748" w:rsidRDefault="008806EE" w:rsidP="008B1245">
      <w:pPr>
        <w:spacing w:after="0"/>
        <w:rPr>
          <w:lang w:eastAsia="nl-NL"/>
        </w:rPr>
      </w:pPr>
      <w:r w:rsidRPr="008B1245">
        <w:rPr>
          <w:u w:val="single"/>
          <w:lang w:eastAsia="nl-NL"/>
        </w:rPr>
        <w:t>Stap 4</w:t>
      </w:r>
      <w:r>
        <w:rPr>
          <w:lang w:eastAsia="nl-NL"/>
        </w:rPr>
        <w:t xml:space="preserve">. Schrijf een functie </w:t>
      </w:r>
      <w:del w:id="233" w:author="Renske Weeda" w:date="2024-04-19T08:32:00Z">
        <w:r w:rsidR="00E853FA">
          <w:rPr>
            <w:lang w:eastAsia="nl-NL"/>
          </w:rPr>
          <w:delText>die</w:delText>
        </w:r>
      </w:del>
      <w:ins w:id="234" w:author="Renske Weeda" w:date="2024-04-19T08:32:00Z">
        <w:r>
          <w:rPr>
            <w:lang w:eastAsia="nl-NL"/>
          </w:rPr>
          <w:t>dat</w:t>
        </w:r>
      </w:ins>
      <w:r>
        <w:rPr>
          <w:lang w:eastAsia="nl-NL"/>
        </w:rPr>
        <w:t xml:space="preserve"> een bord afdrukt. Als parameters krijgt deze een bord</w:t>
      </w:r>
      <w:del w:id="235" w:author="Renske Weeda" w:date="2024-04-19T08:32:00Z">
        <w:r w:rsidR="00E853FA" w:rsidRPr="00E853FA">
          <w:rPr>
            <w:b/>
            <w:color w:val="FF0000"/>
            <w:sz w:val="30"/>
            <w:lang w:eastAsia="nl-NL"/>
          </w:rPr>
          <w:sym w:font="Wingdings" w:char="F0FB"/>
        </w:r>
        <w:r w:rsidR="00E853FA">
          <w:rPr>
            <w:b/>
            <w:color w:val="FF0000"/>
            <w:sz w:val="30"/>
            <w:lang w:eastAsia="nl-NL"/>
          </w:rPr>
          <w:delText>? Het formaat van het bord? Lengte en breedte?</w:delText>
        </w:r>
        <w:r w:rsidR="00E853FA">
          <w:rPr>
            <w:b/>
            <w:color w:val="FF0000"/>
            <w:lang w:eastAsia="nl-NL"/>
          </w:rPr>
          <w:delText xml:space="preserve"> </w:delText>
        </w:r>
      </w:del>
      <w:r>
        <w:rPr>
          <w:lang w:eastAsia="nl-NL"/>
        </w:rPr>
        <w:t xml:space="preserve"> mee. </w:t>
      </w:r>
    </w:p>
    <w:p w14:paraId="66081E1B" w14:textId="77777777" w:rsidR="004D5D6A" w:rsidRDefault="004D5D6A" w:rsidP="008B1245">
      <w:pPr>
        <w:spacing w:after="0"/>
        <w:rPr>
          <w:lang w:eastAsia="nl-NL"/>
        </w:rPr>
      </w:pPr>
    </w:p>
    <w:p w14:paraId="48DC1A6F" w14:textId="14D58E9C"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del w:id="236" w:author="Renske Weeda" w:date="2024-04-19T08:32:00Z">
        <w:r w:rsidR="0044360B">
          <w:rPr>
            <w:lang w:eastAsia="nl-NL"/>
          </w:rPr>
          <w:delText>toevoegt</w:delText>
        </w:r>
        <w:r w:rsidR="00E853FA">
          <w:rPr>
            <w:lang w:eastAsia="nl-NL"/>
          </w:rPr>
          <w:delText xml:space="preserve"> </w:delText>
        </w:r>
      </w:del>
      <w:r>
        <w:rPr>
          <w:lang w:eastAsia="nl-NL"/>
        </w:rPr>
        <w:t>met een schip op een willekeurige plek</w:t>
      </w:r>
      <w:ins w:id="237" w:author="Renske Weeda" w:date="2024-04-19T08:32:00Z">
        <w:r>
          <w:rPr>
            <w:lang w:eastAsia="nl-NL"/>
          </w:rPr>
          <w:t xml:space="preserve"> </w:t>
        </w:r>
        <w:r w:rsidR="0044360B">
          <w:rPr>
            <w:lang w:eastAsia="nl-NL"/>
          </w:rPr>
          <w:t>toevoegt</w:t>
        </w:r>
      </w:ins>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4D937857"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del w:id="238" w:author="Renske Weeda" w:date="2024-04-19T08:32:00Z">
        <w:r w:rsidR="00E853FA">
          <w:rPr>
            <w:lang w:eastAsia="nl-NL"/>
          </w:rPr>
          <w:delText>:</w:delText>
        </w:r>
        <w:r>
          <w:rPr>
            <w:lang w:eastAsia="nl-NL"/>
          </w:rPr>
          <w:delText xml:space="preserve"> </w:delText>
        </w:r>
        <w:r w:rsidR="00E853FA">
          <w:rPr>
            <w:lang w:eastAsia="nl-NL"/>
          </w:rPr>
          <w:delText>de</w:delText>
        </w:r>
      </w:del>
      <w:ins w:id="239" w:author="Renske Weeda" w:date="2024-04-19T08:32:00Z">
        <w:r>
          <w:rPr>
            <w:lang w:eastAsia="nl-NL"/>
          </w:rPr>
          <w:t>, het</w:t>
        </w:r>
      </w:ins>
      <w:r>
        <w:rPr>
          <w:lang w:eastAsia="nl-NL"/>
        </w:rPr>
        <w:t xml:space="preserve"> x-</w:t>
      </w:r>
      <w:r w:rsidR="005716CF">
        <w:rPr>
          <w:lang w:eastAsia="nl-NL"/>
        </w:rPr>
        <w:t>coördinaat</w:t>
      </w:r>
      <w:r>
        <w:rPr>
          <w:lang w:eastAsia="nl-NL"/>
        </w:rPr>
        <w:t xml:space="preserve"> en </w:t>
      </w:r>
      <w:del w:id="240" w:author="Renske Weeda" w:date="2024-04-19T08:32:00Z">
        <w:r w:rsidR="00E853FA">
          <w:rPr>
            <w:lang w:eastAsia="nl-NL"/>
          </w:rPr>
          <w:delText>de</w:delText>
        </w:r>
      </w:del>
      <w:ins w:id="241" w:author="Renske Weeda" w:date="2024-04-19T08:32:00Z">
        <w:r>
          <w:rPr>
            <w:lang w:eastAsia="nl-NL"/>
          </w:rPr>
          <w:t>het</w:t>
        </w:r>
      </w:ins>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1FE61D81"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del w:id="242" w:author="Renske Weeda" w:date="2024-04-19T08:32:00Z">
        <w:r w:rsidR="00E853FA">
          <w:rPr>
            <w:lang w:val="nl-NL" w:eastAsia="nl-NL"/>
          </w:rPr>
          <w:delText xml:space="preserve">die </w:delText>
        </w:r>
      </w:del>
      <w:r w:rsidR="005E02E4" w:rsidRPr="008140E3">
        <w:rPr>
          <w:lang w:val="nl-NL" w:eastAsia="nl-NL"/>
        </w:rPr>
        <w:t xml:space="preserve">moet je </w:t>
      </w:r>
      <w:del w:id="243" w:author="Renske Weeda" w:date="2024-04-19T08:32:00Z">
        <w:r w:rsidR="005E02E4" w:rsidRPr="008140E3">
          <w:rPr>
            <w:lang w:val="nl-NL" w:eastAsia="nl-NL"/>
          </w:rPr>
          <w:delText>omzetten</w:delText>
        </w:r>
      </w:del>
      <w:ins w:id="244" w:author="Renske Weeda" w:date="2024-04-19T08:32:00Z">
        <w:r w:rsidR="005E02E4" w:rsidRPr="008140E3">
          <w:rPr>
            <w:lang w:val="nl-NL" w:eastAsia="nl-NL"/>
          </w:rPr>
          <w:t>om zetten</w:t>
        </w:r>
      </w:ins>
      <w:r w:rsidR="005E02E4" w:rsidRPr="008140E3">
        <w:rPr>
          <w:lang w:val="nl-NL" w:eastAsia="nl-NL"/>
        </w:rPr>
        <w:t xml:space="preserve"> in een getal. Maak een lijst waar je ze allebei in zet en lever </w:t>
      </w:r>
      <w:del w:id="245" w:author="Renske Weeda" w:date="2024-04-19T08:32:00Z">
        <w:r w:rsidR="00E853FA">
          <w:rPr>
            <w:lang w:val="nl-NL" w:eastAsia="nl-NL"/>
          </w:rPr>
          <w:delText>deze</w:delText>
        </w:r>
      </w:del>
      <w:ins w:id="246" w:author="Renske Weeda" w:date="2024-04-19T08:32:00Z">
        <w:r w:rsidR="005E02E4" w:rsidRPr="008140E3">
          <w:rPr>
            <w:lang w:val="nl-NL" w:eastAsia="nl-NL"/>
          </w:rPr>
          <w:t>dit</w:t>
        </w:r>
      </w:ins>
      <w:r w:rsidR="005E02E4" w:rsidRPr="008140E3">
        <w:rPr>
          <w:lang w:val="nl-NL" w:eastAsia="nl-NL"/>
        </w:rPr>
        <w:t xml:space="preserve"> met een return op.</w:t>
      </w:r>
    </w:p>
    <w:p w14:paraId="22FDFF16" w14:textId="5A069888"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del w:id="247" w:author="Renske Weeda" w:date="2024-04-19T08:32:00Z">
        <w:r w:rsidR="00E853FA">
          <w:rPr>
            <w:lang w:val="nl-NL" w:eastAsia="nl-NL"/>
          </w:rPr>
          <w:delText>met andere woorden:</w:delText>
        </w:r>
      </w:del>
      <w:ins w:id="248" w:author="Renske Weeda" w:date="2024-04-19T08:32:00Z">
        <w:r>
          <w:rPr>
            <w:lang w:val="nl-NL" w:eastAsia="nl-NL"/>
          </w:rPr>
          <w:t>oftewel,</w:t>
        </w:r>
      </w:ins>
      <w:r>
        <w:rPr>
          <w:lang w:val="nl-NL" w:eastAsia="nl-NL"/>
        </w:rPr>
        <w:t xml:space="preserve"> of het schot wel op het bord is). Zo niet, vraag de gebruiker opnieuw om invoer.</w:t>
      </w:r>
    </w:p>
    <w:p w14:paraId="7E20FA1B" w14:textId="63986B11"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603966">
        <w:rPr>
          <w:lang w:val="nl-NL" w:eastAsia="nl-NL"/>
        </w:rPr>
        <w:t>hoofdstuk</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0EA77D92" w:rsidR="00014A64" w:rsidRDefault="00AF33C5" w:rsidP="0024172E">
      <w:pPr>
        <w:rPr>
          <w:lang w:eastAsia="nl-NL"/>
        </w:rPr>
      </w:pPr>
      <w:r w:rsidRPr="008B1245">
        <w:rPr>
          <w:u w:val="single"/>
          <w:lang w:eastAsia="nl-NL"/>
        </w:rPr>
        <w:t>Stap 7</w:t>
      </w:r>
      <w:r>
        <w:rPr>
          <w:lang w:eastAsia="nl-NL"/>
        </w:rPr>
        <w:t xml:space="preserve">. Schrijf een functie </w:t>
      </w:r>
      <w:del w:id="249" w:author="Renske Weeda" w:date="2024-04-19T08:32:00Z">
        <w:r w:rsidR="00E853FA">
          <w:rPr>
            <w:lang w:eastAsia="nl-NL"/>
          </w:rPr>
          <w:delText>die</w:delText>
        </w:r>
        <w:r>
          <w:rPr>
            <w:lang w:eastAsia="nl-NL"/>
          </w:rPr>
          <w:delText xml:space="preserve"> </w:delText>
        </w:r>
        <w:r w:rsidR="00E853FA">
          <w:rPr>
            <w:lang w:eastAsia="nl-NL"/>
          </w:rPr>
          <w:delText>het</w:delText>
        </w:r>
      </w:del>
      <w:ins w:id="250" w:author="Renske Weeda" w:date="2024-04-19T08:32:00Z">
        <w:r>
          <w:rPr>
            <w:lang w:eastAsia="nl-NL"/>
          </w:rPr>
          <w:t>dat de</w:t>
        </w:r>
      </w:ins>
      <w:r>
        <w:rPr>
          <w:lang w:eastAsia="nl-NL"/>
        </w:rPr>
        <w:t xml:space="preserve"> schot van de gebruiker verwerkt. Deze krijgt als parameters mee: het bord en de lijst met x</w:t>
      </w:r>
      <w:del w:id="251" w:author="Renske Weeda" w:date="2024-04-19T08:32:00Z">
        <w:r w:rsidR="00865E14">
          <w:rPr>
            <w:lang w:eastAsia="nl-NL"/>
          </w:rPr>
          <w:delText>-</w:delText>
        </w:r>
      </w:del>
      <w:r>
        <w:rPr>
          <w:lang w:eastAsia="nl-NL"/>
        </w:rPr>
        <w:t xml:space="preserve"> en y</w:t>
      </w:r>
      <w:del w:id="252" w:author="Renske Weeda" w:date="2024-04-19T08:32:00Z">
        <w:r w:rsidR="00865E14">
          <w:rPr>
            <w:lang w:eastAsia="nl-NL"/>
          </w:rPr>
          <w:delText>-</w:delText>
        </w:r>
      </w:del>
      <w:ins w:id="253" w:author="Renske Weeda" w:date="2024-04-19T08:32:00Z">
        <w:r>
          <w:rPr>
            <w:lang w:eastAsia="nl-NL"/>
          </w:rPr>
          <w:t xml:space="preserve"> </w:t>
        </w:r>
      </w:ins>
      <w:r>
        <w:rPr>
          <w:lang w:eastAsia="nl-NL"/>
        </w:rPr>
        <w:t xml:space="preserve">coördinaat uit stap 6. </w:t>
      </w:r>
      <w:r w:rsidR="006F56AE">
        <w:rPr>
          <w:lang w:eastAsia="nl-NL"/>
        </w:rPr>
        <w:t>De functie levert het bord op</w:t>
      </w:r>
      <w:ins w:id="254" w:author="Renske Weeda" w:date="2024-04-19T08:32:00Z">
        <w:r w:rsidR="006F56AE">
          <w:rPr>
            <w:lang w:eastAsia="nl-NL"/>
          </w:rPr>
          <w:t>,</w:t>
        </w:r>
      </w:ins>
      <w:r w:rsidR="006F56AE">
        <w:rPr>
          <w:lang w:eastAsia="nl-NL"/>
        </w:rPr>
        <w:t xml:space="preserve"> waarin </w:t>
      </w:r>
      <w:del w:id="255" w:author="Renske Weeda" w:date="2024-04-19T08:32:00Z">
        <w:r w:rsidR="00865E14">
          <w:rPr>
            <w:lang w:eastAsia="nl-NL"/>
          </w:rPr>
          <w:delText>het</w:delText>
        </w:r>
      </w:del>
      <w:ins w:id="256" w:author="Renske Weeda" w:date="2024-04-19T08:32:00Z">
        <w:r w:rsidR="006F56AE">
          <w:rPr>
            <w:lang w:eastAsia="nl-NL"/>
          </w:rPr>
          <w:t>de</w:t>
        </w:r>
      </w:ins>
      <w:r w:rsidR="006F56AE">
        <w:rPr>
          <w:lang w:eastAsia="nl-NL"/>
        </w:rPr>
        <w:t xml:space="preserve"> schot is verwerkt. Geef ook meteen feedback aan de gebruiker of </w:t>
      </w:r>
      <w:del w:id="257" w:author="Renske Weeda" w:date="2024-04-19T08:32:00Z">
        <w:r w:rsidR="00865E14">
          <w:rPr>
            <w:lang w:eastAsia="nl-NL"/>
          </w:rPr>
          <w:delText>het</w:delText>
        </w:r>
      </w:del>
      <w:ins w:id="258" w:author="Renske Weeda" w:date="2024-04-19T08:32:00Z">
        <w:r w:rsidR="006F56AE">
          <w:rPr>
            <w:lang w:eastAsia="nl-NL"/>
          </w:rPr>
          <w:t>de</w:t>
        </w:r>
      </w:ins>
      <w:r w:rsidR="006F56AE">
        <w:rPr>
          <w:lang w:eastAsia="nl-NL"/>
        </w:rPr>
        <w:t xml:space="preserve"> schot mis was of raak.</w:t>
      </w:r>
    </w:p>
    <w:p w14:paraId="358CB3D0" w14:textId="1A58219E" w:rsidR="00EA4308" w:rsidRPr="00652948" w:rsidRDefault="00EA4308" w:rsidP="0024172E">
      <w:pPr>
        <w:rPr>
          <w:lang w:eastAsia="nl-NL"/>
        </w:rPr>
      </w:pPr>
      <w:r w:rsidRPr="00EA4308">
        <w:rPr>
          <w:u w:val="single"/>
          <w:lang w:eastAsia="nl-NL"/>
        </w:rPr>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hoofdstuk 7.</w:t>
      </w:r>
      <w:r w:rsidR="00A20441">
        <w:rPr>
          <w:lang w:eastAsia="nl-NL"/>
        </w:rPr>
        <w:t xml:space="preserve"> </w:t>
      </w:r>
    </w:p>
    <w:p w14:paraId="40AE46AA" w14:textId="49E2C0BB"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del w:id="259" w:author="Renske Weeda" w:date="2024-04-19T08:32:00Z">
        <w:r w:rsidR="00865E14">
          <w:rPr>
            <w:lang w:eastAsia="nl-NL"/>
          </w:rPr>
          <w:delText>,</w:delText>
        </w:r>
      </w:del>
      <w:r w:rsidR="00E12DFC" w:rsidRPr="008B1245">
        <w:rPr>
          <w:lang w:eastAsia="nl-NL"/>
        </w:rPr>
        <w:t xml:space="preserve"> moet je eerst controleren of dat</w:t>
      </w:r>
      <w:r w:rsidR="00BA3580" w:rsidRPr="008B1245">
        <w:rPr>
          <w:lang w:eastAsia="nl-NL"/>
        </w:rPr>
        <w:t xml:space="preserve"> wel mag. Een coördinaat </w:t>
      </w:r>
      <w:del w:id="260" w:author="Renske Weeda" w:date="2024-04-19T08:32:00Z">
        <w:r w:rsidR="00865E14">
          <w:rPr>
            <w:lang w:eastAsia="nl-NL"/>
          </w:rPr>
          <w:delText>wordt afgekeurd</w:delText>
        </w:r>
      </w:del>
      <w:ins w:id="261" w:author="Renske Weeda" w:date="2024-04-19T08:32:00Z">
        <w:r w:rsidR="00BA3580" w:rsidRPr="008B1245">
          <w:rPr>
            <w:lang w:eastAsia="nl-NL"/>
          </w:rPr>
          <w:t>mag niet</w:t>
        </w:r>
      </w:ins>
      <w:r w:rsidR="00BA3580" w:rsidRPr="008B1245">
        <w:rPr>
          <w:lang w:eastAsia="nl-NL"/>
        </w:rPr>
        <w:t xml:space="preserve"> als er al een </w:t>
      </w:r>
      <w:r w:rsidR="00293552" w:rsidRPr="008B1245">
        <w:rPr>
          <w:lang w:eastAsia="nl-NL"/>
        </w:rPr>
        <w:t>schip</w:t>
      </w:r>
      <w:r w:rsidR="00BA3580" w:rsidRPr="008B1245">
        <w:rPr>
          <w:lang w:eastAsia="nl-NL"/>
        </w:rPr>
        <w:t xml:space="preserve"> staat</w:t>
      </w:r>
      <w:ins w:id="262" w:author="Renske Weeda" w:date="2024-04-19T08:32:00Z">
        <w:r w:rsidR="00BA3580" w:rsidRPr="008B1245">
          <w:rPr>
            <w:lang w:eastAsia="nl-NL"/>
          </w:rPr>
          <w:t>,</w:t>
        </w:r>
      </w:ins>
      <w:r w:rsidR="00BA3580" w:rsidRPr="008B1245">
        <w:rPr>
          <w:lang w:eastAsia="nl-NL"/>
        </w:rPr>
        <w:t xml:space="preserve">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w:t>
      </w:r>
      <w:ins w:id="263" w:author="Renske Weeda" w:date="2024-04-19T08:32:00Z">
        <w:r w:rsidR="004D5D6A" w:rsidRPr="008B1245">
          <w:rPr>
            <w:lang w:eastAsia="nl-NL"/>
          </w:rPr>
          <w:t>,</w:t>
        </w:r>
      </w:ins>
      <w:r w:rsidR="004D5D6A" w:rsidRPr="008B1245">
        <w:rPr>
          <w:lang w:eastAsia="nl-NL"/>
        </w:rPr>
        <w:t xml:space="preserve"> en ‘L’ een gereserveerde lege</w:t>
      </w:r>
      <w:del w:id="264" w:author="Renske Weeda" w:date="2024-04-19T08:32:00Z">
        <w:r w:rsidR="00865E14">
          <w:rPr>
            <w:lang w:eastAsia="nl-NL"/>
          </w:rPr>
          <w:delText xml:space="preserve"> </w:delText>
        </w:r>
      </w:del>
      <w:ins w:id="265" w:author="Renske Weeda" w:date="2024-04-19T08:32:00Z">
        <w:r w:rsidR="004D5D6A" w:rsidRPr="008B1245">
          <w:rPr>
            <w:lang w:eastAsia="nl-NL"/>
          </w:rPr>
          <w:t>-</w:t>
        </w:r>
      </w:ins>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1B08A1CC"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 xml:space="preserve">De functie levert het bord met ‘gereserveerde’ vakjes op als </w:t>
      </w:r>
      <w:del w:id="266" w:author="Renske Weeda" w:date="2024-04-19T08:32:00Z">
        <w:r w:rsidR="003001F6" w:rsidRPr="008B1245">
          <w:rPr>
            <w:lang w:eastAsia="nl-NL"/>
          </w:rPr>
          <w:delText>retourwaarde</w:delText>
        </w:r>
      </w:del>
      <w:ins w:id="267" w:author="Renske Weeda" w:date="2024-04-19T08:32:00Z">
        <w:r w:rsidR="003001F6" w:rsidRPr="008B1245">
          <w:rPr>
            <w:lang w:eastAsia="nl-NL"/>
          </w:rPr>
          <w:t>retour waarde</w:t>
        </w:r>
      </w:ins>
      <w:r w:rsidR="003001F6" w:rsidRPr="008B1245">
        <w:rPr>
          <w:lang w:eastAsia="nl-NL"/>
        </w:rPr>
        <w:t>.</w:t>
      </w:r>
    </w:p>
    <w:p w14:paraId="43112D81" w14:textId="0E0B0990" w:rsidR="006153DC" w:rsidRPr="008B1245" w:rsidRDefault="006153DC" w:rsidP="00BA690E">
      <w:pPr>
        <w:rPr>
          <w:lang w:eastAsia="nl-NL"/>
        </w:rPr>
      </w:pPr>
      <w:r w:rsidRPr="008B1245">
        <w:rPr>
          <w:lang w:eastAsia="nl-NL"/>
        </w:rPr>
        <w:t>Tips:</w:t>
      </w:r>
    </w:p>
    <w:p w14:paraId="587A9F12" w14:textId="21B65863"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t>
      </w:r>
      <w:del w:id="268" w:author="Renske Weeda" w:date="2024-04-19T08:32:00Z">
        <w:r w:rsidR="001428DB">
          <w:rPr>
            <w:lang w:val="nl-NL" w:eastAsia="nl-NL"/>
          </w:rPr>
          <w:delText>de</w:delText>
        </w:r>
      </w:del>
      <w:ins w:id="269" w:author="Renske Weeda" w:date="2024-04-19T08:32:00Z">
        <w:r w:rsidRPr="008B1245">
          <w:rPr>
            <w:lang w:val="nl-NL" w:eastAsia="nl-NL"/>
          </w:rPr>
          <w:t>welke</w:t>
        </w:r>
      </w:ins>
      <w:r w:rsidRPr="008B1245">
        <w:rPr>
          <w:lang w:val="nl-NL" w:eastAsia="nl-NL"/>
        </w:rPr>
        <w:t xml:space="preserve"> </w:t>
      </w:r>
      <w:r w:rsidR="005D26D5" w:rsidRPr="008B1245">
        <w:rPr>
          <w:lang w:val="nl-NL" w:eastAsia="nl-NL"/>
        </w:rPr>
        <w:t>coördinaten</w:t>
      </w:r>
      <w:r w:rsidRPr="008B1245">
        <w:rPr>
          <w:lang w:val="nl-NL" w:eastAsia="nl-NL"/>
        </w:rPr>
        <w:t xml:space="preserve"> </w:t>
      </w:r>
      <w:del w:id="270" w:author="Renske Weeda" w:date="2024-04-19T08:32:00Z">
        <w:r w:rsidR="001428DB">
          <w:rPr>
            <w:lang w:val="nl-NL" w:eastAsia="nl-NL"/>
          </w:rPr>
          <w:delText xml:space="preserve">die </w:delText>
        </w:r>
      </w:del>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495E204F" w:rsidR="00F61F22" w:rsidRPr="008B1245" w:rsidRDefault="00D405D9" w:rsidP="00470AE6">
      <w:pPr>
        <w:pStyle w:val="ListParagraph"/>
        <w:numPr>
          <w:ilvl w:val="0"/>
          <w:numId w:val="15"/>
        </w:numPr>
        <w:rPr>
          <w:lang w:val="nl-NL" w:eastAsia="nl-NL"/>
        </w:rPr>
      </w:pPr>
      <w:r w:rsidRPr="008B1245">
        <w:rPr>
          <w:lang w:val="nl-NL" w:eastAsia="nl-NL"/>
        </w:rPr>
        <w:t xml:space="preserve">Als </w:t>
      </w:r>
      <w:del w:id="271" w:author="Renske Weeda" w:date="2024-04-19T08:32:00Z">
        <w:r w:rsidR="001428DB">
          <w:rPr>
            <w:lang w:val="nl-NL" w:eastAsia="nl-NL"/>
          </w:rPr>
          <w:delText>de</w:delText>
        </w:r>
      </w:del>
      <w:ins w:id="272" w:author="Renske Weeda" w:date="2024-04-19T08:32:00Z">
        <w:r w:rsidRPr="008B1245">
          <w:rPr>
            <w:lang w:val="nl-NL" w:eastAsia="nl-NL"/>
          </w:rPr>
          <w:t>het</w:t>
        </w:r>
      </w:ins>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ins w:id="273" w:author="Renske Weeda" w:date="2024-04-19T08:32:00Z">
        <w:r w:rsidRPr="008B1245">
          <w:rPr>
            <w:lang w:val="nl-NL" w:eastAsia="nl-NL"/>
          </w:rPr>
          <w:t>,</w:t>
        </w:r>
      </w:ins>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del w:id="274" w:author="Renske Weeda" w:date="2024-04-19T08:32:00Z">
        <w:r w:rsidR="001428DB">
          <w:rPr>
            <w:lang w:val="nl-NL" w:eastAsia="nl-NL"/>
          </w:rPr>
          <w:delText>die</w:delText>
        </w:r>
      </w:del>
      <w:ins w:id="275" w:author="Renske Weeda" w:date="2024-04-19T08:32:00Z">
        <w:r w:rsidR="00F61F22" w:rsidRPr="008B1245">
          <w:rPr>
            <w:lang w:val="nl-NL" w:eastAsia="nl-NL"/>
          </w:rPr>
          <w:t>dat</w:t>
        </w:r>
      </w:ins>
      <w:r w:rsidR="00F61F22" w:rsidRPr="008B1245">
        <w:rPr>
          <w:lang w:val="nl-NL" w:eastAsia="nl-NL"/>
        </w:rPr>
        <w:t xml:space="preserve"> ligt links van het bord, </w:t>
      </w:r>
      <w:r w:rsidR="00470AE6" w:rsidRPr="008B1245">
        <w:rPr>
          <w:lang w:val="nl-NL" w:eastAsia="nl-NL"/>
        </w:rPr>
        <w:t>dan zet je daar een speciaal teken</w:t>
      </w:r>
      <w:ins w:id="276" w:author="Renske Weeda" w:date="2024-04-19T08:32:00Z">
        <w:r w:rsidR="00470AE6" w:rsidRPr="008B1245">
          <w:rPr>
            <w:lang w:val="nl-NL" w:eastAsia="nl-NL"/>
          </w:rPr>
          <w:t xml:space="preserve"> of letter</w:t>
        </w:r>
      </w:ins>
      <w:r w:rsidR="00470AE6" w:rsidRPr="008B1245">
        <w:rPr>
          <w:lang w:val="nl-NL" w:eastAsia="nl-NL"/>
        </w:rPr>
        <w:t xml:space="preserve">. </w:t>
      </w:r>
    </w:p>
    <w:p w14:paraId="64A97109" w14:textId="3B0A55EF"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del w:id="277" w:author="Renske Weeda" w:date="2024-04-19T08:32:00Z">
        <w:r w:rsidR="001D7D42">
          <w:rPr>
            <w:lang w:val="nl-NL" w:eastAsia="nl-NL"/>
          </w:rPr>
          <w:delText>dan</w:delText>
        </w:r>
        <w:r w:rsidR="002E3C78" w:rsidRPr="008B1245">
          <w:rPr>
            <w:lang w:val="nl-NL" w:eastAsia="nl-NL"/>
          </w:rPr>
          <w:delText xml:space="preserve"> </w:delText>
        </w:r>
      </w:del>
      <w:r w:rsidR="002E3C78" w:rsidRPr="008B1245">
        <w:rPr>
          <w:lang w:val="nl-NL" w:eastAsia="nl-NL"/>
        </w:rPr>
        <w:t xml:space="preserve">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68F867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groter</w:t>
            </w:r>
            <w:del w:id="278" w:author="Renske Weeda" w:date="2024-04-19T08:32:00Z">
              <w:r w:rsidR="0085169D" w:rsidRPr="008B1245">
                <w:rPr>
                  <w:lang w:val="nl-NL" w:eastAsia="nl-NL"/>
                </w:rPr>
                <w:delText xml:space="preserve"> </w:delText>
              </w:r>
              <w:r w:rsidR="001D7D42">
                <w:rPr>
                  <w:lang w:val="nl-NL" w:eastAsia="nl-NL"/>
                </w:rPr>
                <w:delText>dan</w:delText>
              </w:r>
            </w:del>
            <w:r w:rsidR="0085169D" w:rsidRPr="008B1245">
              <w:rPr>
                <w:lang w:val="nl-NL" w:eastAsia="nl-NL"/>
              </w:rPr>
              <w:t xml:space="preserve"> 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53812CE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del w:id="279" w:author="Renske Weeda" w:date="2024-04-19T08:32:00Z">
        <w:r w:rsidR="001D7D42">
          <w:rPr>
            <w:lang w:eastAsia="nl-NL"/>
          </w:rPr>
          <w:delText>,</w:delText>
        </w:r>
      </w:del>
      <w:r>
        <w:rPr>
          <w:lang w:eastAsia="nl-NL"/>
        </w:rPr>
        <w:t xml:space="preserve"> moet je eerst controleren of </w:t>
      </w:r>
      <w:del w:id="280" w:author="Renske Weeda" w:date="2024-04-19T08:32:00Z">
        <w:r w:rsidR="001D7D42">
          <w:rPr>
            <w:lang w:eastAsia="nl-NL"/>
          </w:rPr>
          <w:delText>die coördinaat</w:delText>
        </w:r>
      </w:del>
      <w:ins w:id="281" w:author="Renske Weeda" w:date="2024-04-19T08:32:00Z">
        <w:r>
          <w:rPr>
            <w:lang w:eastAsia="nl-NL"/>
          </w:rPr>
          <w:t>dat</w:t>
        </w:r>
      </w:ins>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DA427EF" w:rsidR="0075409F" w:rsidRPr="0024172E" w:rsidRDefault="0075409F" w:rsidP="0024172E">
      <w:pPr>
        <w:rPr>
          <w:lang w:eastAsia="nl-NL"/>
        </w:rPr>
      </w:pPr>
      <w:r w:rsidRPr="008B1245">
        <w:rPr>
          <w:u w:val="single"/>
          <w:lang w:eastAsia="nl-NL"/>
        </w:rPr>
        <w:t xml:space="preserve">Stap </w:t>
      </w:r>
      <w:del w:id="282" w:author="Renske Weeda" w:date="2024-04-19T08:32:00Z">
        <w:r w:rsidRPr="008B1245">
          <w:rPr>
            <w:u w:val="single"/>
            <w:lang w:eastAsia="nl-NL"/>
          </w:rPr>
          <w:delText>1</w:delText>
        </w:r>
        <w:r w:rsidR="001D7D42">
          <w:rPr>
            <w:u w:val="single"/>
            <w:lang w:eastAsia="nl-NL"/>
          </w:rPr>
          <w:delText>1</w:delText>
        </w:r>
      </w:del>
      <w:ins w:id="283" w:author="Renske Weeda" w:date="2024-04-19T08:32:00Z">
        <w:r w:rsidRPr="008B1245">
          <w:rPr>
            <w:u w:val="single"/>
            <w:lang w:eastAsia="nl-NL"/>
          </w:rPr>
          <w:t>1</w:t>
        </w:r>
        <w:r w:rsidR="00A20441">
          <w:rPr>
            <w:u w:val="single"/>
            <w:lang w:eastAsia="nl-NL"/>
          </w:rPr>
          <w:t>2</w:t>
        </w:r>
      </w:ins>
      <w:r>
        <w:rPr>
          <w:lang w:eastAsia="nl-NL"/>
        </w:rPr>
        <w:t>. Je bent super goed bezig… kijk nu of je het verder zelf kan afmaken!</w:t>
      </w:r>
    </w:p>
    <w:sectPr w:rsidR="0075409F" w:rsidRPr="0024172E" w:rsidSect="004167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87D0" w14:textId="77777777" w:rsidR="004167E4" w:rsidRDefault="004167E4" w:rsidP="001C6BA0">
      <w:pPr>
        <w:spacing w:after="0" w:line="240" w:lineRule="auto"/>
      </w:pPr>
      <w:r>
        <w:separator/>
      </w:r>
    </w:p>
  </w:endnote>
  <w:endnote w:type="continuationSeparator" w:id="0">
    <w:p w14:paraId="092E1A4B" w14:textId="77777777" w:rsidR="004167E4" w:rsidRDefault="004167E4" w:rsidP="001C6BA0">
      <w:pPr>
        <w:spacing w:after="0" w:line="240" w:lineRule="auto"/>
      </w:pPr>
      <w:r>
        <w:continuationSeparator/>
      </w:r>
    </w:p>
  </w:endnote>
  <w:endnote w:type="continuationNotice" w:id="1">
    <w:p w14:paraId="23A8B2D9" w14:textId="77777777" w:rsidR="004167E4" w:rsidRDefault="004167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BC65" w14:textId="77777777" w:rsidR="00A12AAA" w:rsidRDefault="00A12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01295739" w:rsidR="001C6BA0" w:rsidRDefault="00A12AAA" w:rsidP="002175EC">
        <w:pPr>
          <w:pStyle w:val="Footer"/>
          <w:jc w:val="right"/>
        </w:pPr>
        <w:del w:id="288" w:author="Renske Weeda" w:date="2024-04-19T08:32:00Z">
          <w:r>
            <w:delText>02</w:delText>
          </w:r>
          <w:r w:rsidR="007544B5">
            <w:delText>-</w:delText>
          </w:r>
          <w:r>
            <w:delText>10</w:delText>
          </w:r>
          <w:r w:rsidR="00FB4752">
            <w:delText>-202</w:delText>
          </w:r>
          <w:r>
            <w:delText>2</w:delText>
          </w:r>
        </w:del>
        <w:ins w:id="289" w:author="Renske Weeda" w:date="2024-04-19T08:32:00Z">
          <w:r w:rsidR="009A72D8">
            <w:t>17</w:t>
          </w:r>
          <w:r w:rsidR="007544B5">
            <w:t>-</w:t>
          </w:r>
          <w:r w:rsidR="009A72D8">
            <w:t>03</w:t>
          </w:r>
          <w:r w:rsidR="00FB4752">
            <w:t>-202</w:t>
          </w:r>
          <w:r w:rsidR="009A72D8">
            <w:t>4</w:t>
          </w:r>
        </w:ins>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3D869" w14:textId="77777777" w:rsidR="00A12AAA" w:rsidRDefault="00A12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304B7" w14:textId="77777777" w:rsidR="004167E4" w:rsidRDefault="004167E4" w:rsidP="001C6BA0">
      <w:pPr>
        <w:spacing w:after="0" w:line="240" w:lineRule="auto"/>
      </w:pPr>
      <w:r>
        <w:separator/>
      </w:r>
    </w:p>
  </w:footnote>
  <w:footnote w:type="continuationSeparator" w:id="0">
    <w:p w14:paraId="4B1B23A2" w14:textId="77777777" w:rsidR="004167E4" w:rsidRDefault="004167E4" w:rsidP="001C6BA0">
      <w:pPr>
        <w:spacing w:after="0" w:line="240" w:lineRule="auto"/>
      </w:pPr>
      <w:r>
        <w:continuationSeparator/>
      </w:r>
    </w:p>
  </w:footnote>
  <w:footnote w:type="continuationNotice" w:id="1">
    <w:p w14:paraId="1786BE9D" w14:textId="77777777" w:rsidR="004167E4" w:rsidRDefault="004167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DCD1" w14:textId="77777777" w:rsidR="00A12AAA" w:rsidRDefault="00A12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47A8" w14:textId="77777777" w:rsidR="00A52931" w:rsidRPr="00EE2F61" w:rsidRDefault="00A52931" w:rsidP="00A52931">
    <w:pPr>
      <w:pStyle w:val="Header"/>
      <w:pBdr>
        <w:bottom w:val="double" w:sz="6" w:space="1" w:color="auto"/>
      </w:pBdr>
      <w:tabs>
        <w:tab w:val="clear" w:pos="4680"/>
      </w:tabs>
      <w:rPr>
        <w:del w:id="284" w:author="Renske Weeda" w:date="2024-04-19T08:32:00Z"/>
        <w:rFonts w:ascii="Algerian" w:hAnsi="Algerian"/>
      </w:rPr>
    </w:pPr>
    <w:bookmarkStart w:id="285" w:name="_Hlk151204338"/>
    <w:bookmarkStart w:id="286" w:name="_Hlk151204339"/>
    <w:del w:id="287" w:author="Renske Weeda" w:date="2024-04-19T08:32:00Z">
      <w:r>
        <w:rPr>
          <w:rFonts w:ascii="Algerian" w:hAnsi="Algerian"/>
        </w:rPr>
        <w:delText>Programmeren in Python: PO zeeslag</w:delText>
      </w:r>
      <w:r>
        <w:rPr>
          <w:rFonts w:ascii="Algerian" w:hAnsi="Algerian"/>
        </w:rPr>
        <w:tab/>
      </w:r>
      <w:r>
        <w:rPr>
          <w:noProof/>
          <w:lang w:eastAsia="nl-NL"/>
        </w:rPr>
        <w:drawing>
          <wp:inline distT="0" distB="0" distL="0" distR="0" wp14:anchorId="6B85A12A" wp14:editId="0084C940">
            <wp:extent cx="3020060" cy="334645"/>
            <wp:effectExtent l="0" t="0" r="8890" b="8255"/>
            <wp:docPr id="657870235" name="Afbeelding 65787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20060" cy="334645"/>
                    </a:xfrm>
                    <a:prstGeom prst="rect">
                      <a:avLst/>
                    </a:prstGeom>
                    <a:noFill/>
                    <a:ln>
                      <a:noFill/>
                    </a:ln>
                  </pic:spPr>
                </pic:pic>
              </a:graphicData>
            </a:graphic>
          </wp:inline>
        </w:drawing>
      </w:r>
      <w:bookmarkEnd w:id="285"/>
      <w:bookmarkEnd w:id="286"/>
    </w:del>
  </w:p>
  <w:p w14:paraId="7C4B815B" w14:textId="77777777" w:rsidR="00A12AAA" w:rsidRDefault="00A12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043F"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28DB"/>
    <w:rsid w:val="00144E11"/>
    <w:rsid w:val="00146CA4"/>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629F0"/>
    <w:rsid w:val="00271C39"/>
    <w:rsid w:val="002744D7"/>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47ACC"/>
    <w:rsid w:val="00351E2A"/>
    <w:rsid w:val="00353DC9"/>
    <w:rsid w:val="00354DAB"/>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167E4"/>
    <w:rsid w:val="00425400"/>
    <w:rsid w:val="00433C20"/>
    <w:rsid w:val="004422B7"/>
    <w:rsid w:val="0044360B"/>
    <w:rsid w:val="00453DBD"/>
    <w:rsid w:val="00462736"/>
    <w:rsid w:val="004648B0"/>
    <w:rsid w:val="00470AE6"/>
    <w:rsid w:val="00481DD3"/>
    <w:rsid w:val="00482FD5"/>
    <w:rsid w:val="00487BF5"/>
    <w:rsid w:val="004951DD"/>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5A8D"/>
    <w:rsid w:val="005A6E03"/>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40826"/>
    <w:rsid w:val="006414B7"/>
    <w:rsid w:val="00652948"/>
    <w:rsid w:val="006606E4"/>
    <w:rsid w:val="00662440"/>
    <w:rsid w:val="00696020"/>
    <w:rsid w:val="006960A8"/>
    <w:rsid w:val="006C39E0"/>
    <w:rsid w:val="006C51AB"/>
    <w:rsid w:val="006C78D1"/>
    <w:rsid w:val="006D045A"/>
    <w:rsid w:val="006D38A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521F"/>
    <w:rsid w:val="00896ABF"/>
    <w:rsid w:val="00897946"/>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92855"/>
    <w:rsid w:val="00A95F05"/>
    <w:rsid w:val="00AC157A"/>
    <w:rsid w:val="00AE6824"/>
    <w:rsid w:val="00AE799E"/>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42FD"/>
    <w:rsid w:val="00C75959"/>
    <w:rsid w:val="00C7790C"/>
    <w:rsid w:val="00C80E1B"/>
    <w:rsid w:val="00C8509C"/>
    <w:rsid w:val="00C91FFE"/>
    <w:rsid w:val="00C93E1F"/>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347ACC"/>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1</cp:revision>
  <cp:lastPrinted>2020-11-26T10:01:00Z</cp:lastPrinted>
  <dcterms:created xsi:type="dcterms:W3CDTF">2024-03-17T16:32:00Z</dcterms:created>
  <dcterms:modified xsi:type="dcterms:W3CDTF">2024-04-19T13:33:00Z</dcterms:modified>
</cp:coreProperties>
</file>