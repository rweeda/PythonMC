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090FB8A3" w14:textId="4E4F6503" w:rsidR="005B20C5" w:rsidRPr="005B20C5" w:rsidRDefault="005B20C5" w:rsidP="005B20C5">
      <w:pPr>
        <w:rPr>
          <w:lang w:val="it-IT"/>
        </w:rPr>
      </w:pPr>
      <w:r w:rsidRPr="005B20C5">
        <w:rPr>
          <w:highlight w:val="yellow"/>
          <w:lang w:val="it-IT"/>
        </w:rPr>
        <w:t>TO</w:t>
      </w:r>
      <w:r>
        <w:rPr>
          <w:highlight w:val="yellow"/>
          <w:lang w:val="it-IT"/>
        </w:rPr>
        <w:t xml:space="preserve">DO: </w:t>
      </w:r>
      <w:r w:rsidRPr="005B20C5">
        <w:rPr>
          <w:highlight w:val="yellow"/>
          <w:lang w:val="it-IT"/>
        </w:rPr>
        <w:t xml:space="preserve"> CHECK OPDRACHTEN/HOOFDSTUKKEN</w:t>
      </w:r>
    </w:p>
    <w:p w14:paraId="5CCAE1DD" w14:textId="2FDA0A05"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r>
        <w:t>met wie je hebt samengewerkt;</w:t>
      </w:r>
    </w:p>
    <w:p w14:paraId="25B5CE9A" w14:textId="77777777" w:rsidR="00E200C5" w:rsidRDefault="00E200C5" w:rsidP="00E200C5">
      <w:pPr>
        <w:pStyle w:val="ListParagraph"/>
        <w:numPr>
          <w:ilvl w:val="1"/>
          <w:numId w:val="3"/>
        </w:numPr>
      </w:pPr>
      <w:r w:rsidRPr="00E05087">
        <w:t xml:space="preserve">(een foto van) je </w:t>
      </w:r>
      <w:r>
        <w:t>stroomdiagram;</w:t>
      </w:r>
    </w:p>
    <w:p w14:paraId="4AC39DCC" w14:textId="77777777" w:rsidR="00E200C5" w:rsidRPr="00E05087" w:rsidRDefault="00E200C5" w:rsidP="00E200C5">
      <w:pPr>
        <w:pStyle w:val="ListParagraph"/>
        <w:numPr>
          <w:ilvl w:val="1"/>
          <w:numId w:val="3"/>
        </w:numPr>
      </w:pPr>
      <w:r>
        <w:t>een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2E597E10" w14:textId="63A651BF" w:rsidR="009F7415" w:rsidRDefault="009F7415" w:rsidP="001462A5">
      <w:pPr>
        <w:pStyle w:val="Heading1"/>
      </w:pPr>
      <w:r w:rsidRPr="00E05087">
        <w:t>Beoordeling</w:t>
      </w:r>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lastRenderedPageBreak/>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lastRenderedPageBreak/>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1462A5" w:rsidRDefault="0016350D" w:rsidP="001462A5">
      <w:pPr>
        <w:pStyle w:val="Heading1"/>
      </w:pPr>
      <w:r w:rsidRPr="001462A5">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lastRenderedPageBreak/>
        <w:t xml:space="preserve">DEEL </w:t>
      </w:r>
      <w:r w:rsidR="0069683E" w:rsidRPr="001462A5">
        <w:t>B</w:t>
      </w:r>
      <w:r w:rsidRPr="001462A5">
        <w:t>: BASISPROGRAMMA</w:t>
      </w:r>
    </w:p>
    <w:p w14:paraId="44E85A82" w14:textId="2881DB52" w:rsidR="00E200C5" w:rsidRDefault="00A20709" w:rsidP="001A3DA6">
      <w:pPr>
        <w:rPr>
          <w:bCs/>
        </w:rPr>
      </w:pPr>
      <w:r>
        <w:rPr>
          <w:b/>
        </w:rPr>
        <w:t>Programmeeromgeving</w:t>
      </w:r>
      <w:r w:rsidRPr="00A20709">
        <w:rPr>
          <w:bCs/>
        </w:rPr>
        <w:t xml:space="preserve">: </w:t>
      </w:r>
      <w:r w:rsidR="00E200C5" w:rsidRPr="00A20709">
        <w:rPr>
          <w:bCs/>
        </w:rPr>
        <w:t xml:space="preserve">Je </w:t>
      </w:r>
      <w:r w:rsidR="00E200C5">
        <w:rPr>
          <w:bCs/>
        </w:rPr>
        <w:t>werkt in Visual Studio Code. Maak gebruik van versiebeheer (GitHub). Voor beiden is er een handleiding beschikbaar.</w:t>
      </w:r>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w:t>
      </w:r>
      <w:r w:rsidR="00634DD4">
        <w:t>de</w:t>
      </w:r>
      <w:r w:rsidR="00DD5EE9" w:rsidRPr="00E05087">
        <w:t xml:space="preserve"> letter vervangen word</w:t>
      </w:r>
      <w:r w:rsidR="00634DD4">
        <w:t>en</w:t>
      </w:r>
      <w:r w:rsidR="00DD5EE9" w:rsidRPr="00E05087">
        <w:t>.</w:t>
      </w:r>
      <w:r w:rsidR="0029268A">
        <w:t xml:space="preserve"> Tip: maak hier een functie (def)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lastRenderedPageBreak/>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24AA542A"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r w:rsidR="003E5762" w:rsidRPr="003E5762">
        <w:rPr>
          <w:rFonts w:ascii="Consolas" w:hAnsi="Consolas"/>
        </w:rPr>
        <w:t>choi</w:t>
      </w:r>
      <w:r w:rsidR="003E5762" w:rsidRPr="001462A5">
        <w:rPr>
          <w:rFonts w:ascii="Consolas" w:hAnsi="Consolas"/>
        </w:rPr>
        <w:t>ce</w:t>
      </w:r>
      <w:r w:rsidR="003E5762" w:rsidRPr="001462A5">
        <w:t>()</w:t>
      </w:r>
      <w:r w:rsidR="00E200C5" w:rsidRPr="001462A5">
        <w:t>, o</w:t>
      </w:r>
      <w:r w:rsidR="008479DF">
        <w:t>f</w:t>
      </w:r>
      <w:r w:rsidR="00E200C5" w:rsidRPr="001462A5">
        <w:t xml:space="preserve"> kijk bij </w:t>
      </w:r>
      <w:r w:rsidR="008479DF">
        <w:t>onderwerp</w:t>
      </w:r>
      <w:r w:rsidR="00E200C5" w:rsidRPr="001462A5">
        <w:t xml:space="preserve">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6EC48D26" w:rsidR="0004385D" w:rsidRPr="001221EC" w:rsidRDefault="0004385D" w:rsidP="0004385D">
      <w:pPr>
        <w:pStyle w:val="Default"/>
        <w:ind w:left="720"/>
        <w:rPr>
          <w:i/>
          <w:sz w:val="22"/>
          <w:szCs w:val="22"/>
        </w:rPr>
      </w:pPr>
      <w:r w:rsidRPr="003E17C8">
        <w:rPr>
          <w:i/>
          <w:iCs/>
          <w:sz w:val="22"/>
          <w:szCs w:val="22"/>
          <w:highlight w:val="yellow"/>
        </w:rPr>
        <w:t>Je hebt al een aantal</w:t>
      </w:r>
      <w:r w:rsidRPr="003E17C8">
        <w:rPr>
          <w:b/>
          <w:i/>
          <w:iCs/>
          <w:sz w:val="22"/>
          <w:szCs w:val="22"/>
          <w:highlight w:val="yellow"/>
        </w:rPr>
        <w:t xml:space="preserve"> vergelijkbare opdrachten</w:t>
      </w:r>
      <w:r w:rsidRPr="003E17C8">
        <w:rPr>
          <w:i/>
          <w:iCs/>
          <w:sz w:val="22"/>
          <w:szCs w:val="22"/>
          <w:highlight w:val="yellow"/>
        </w:rPr>
        <w:t xml:space="preserve"> gemaakt. Het kan handig zijn om terug te kijken naar </w:t>
      </w:r>
      <w:r w:rsidR="00985AED" w:rsidRPr="003E17C8">
        <w:rPr>
          <w:i/>
          <w:iCs/>
          <w:sz w:val="22"/>
          <w:szCs w:val="22"/>
          <w:highlight w:val="yellow"/>
        </w:rPr>
        <w:t xml:space="preserve">de </w:t>
      </w:r>
      <w:r w:rsidR="008479DF">
        <w:rPr>
          <w:i/>
          <w:iCs/>
          <w:sz w:val="22"/>
          <w:szCs w:val="22"/>
          <w:highlight w:val="yellow"/>
        </w:rPr>
        <w:t>onderwerpen</w:t>
      </w:r>
      <w:r w:rsidR="009F2C5D" w:rsidRPr="003E17C8">
        <w:rPr>
          <w:i/>
          <w:iCs/>
          <w:sz w:val="22"/>
          <w:szCs w:val="22"/>
          <w:highlight w:val="yellow"/>
        </w:rPr>
        <w:t xml:space="preserve"> 7</w:t>
      </w:r>
      <w:r w:rsidR="003E17C8">
        <w:rPr>
          <w:i/>
          <w:iCs/>
          <w:sz w:val="22"/>
          <w:szCs w:val="22"/>
          <w:highlight w:val="yellow"/>
        </w:rPr>
        <w:t xml:space="preserve"> (Herhaling met een While-loop), </w:t>
      </w:r>
      <w:r w:rsidR="008479DF">
        <w:rPr>
          <w:i/>
          <w:iCs/>
          <w:sz w:val="22"/>
          <w:szCs w:val="22"/>
          <w:highlight w:val="yellow"/>
        </w:rPr>
        <w:t>onderwerp</w:t>
      </w:r>
      <w:r w:rsidRPr="003E17C8">
        <w:rPr>
          <w:i/>
          <w:iCs/>
          <w:sz w:val="22"/>
          <w:szCs w:val="22"/>
          <w:highlight w:val="yellow"/>
        </w:rPr>
        <w:t xml:space="preserve"> 9 (Lijsten) en </w:t>
      </w:r>
      <w:r w:rsidR="00D3778A" w:rsidRPr="003E17C8">
        <w:rPr>
          <w:i/>
          <w:iCs/>
          <w:sz w:val="22"/>
          <w:szCs w:val="22"/>
          <w:highlight w:val="yellow"/>
        </w:rPr>
        <w:t>9 ,</w:t>
      </w:r>
      <w:r w:rsidR="008479DF" w:rsidRPr="008479DF">
        <w:rPr>
          <w:i/>
          <w:iCs/>
          <w:sz w:val="22"/>
          <w:szCs w:val="22"/>
          <w:highlight w:val="yellow"/>
        </w:rPr>
        <w:t xml:space="preserve"> </w:t>
      </w:r>
      <w:r w:rsidR="008479DF">
        <w:rPr>
          <w:i/>
          <w:iCs/>
          <w:sz w:val="22"/>
          <w:szCs w:val="22"/>
          <w:highlight w:val="yellow"/>
        </w:rPr>
        <w:t>onderwerp</w:t>
      </w:r>
      <w:r w:rsidR="008479DF" w:rsidRPr="003E17C8">
        <w:rPr>
          <w:i/>
          <w:iCs/>
          <w:sz w:val="22"/>
          <w:szCs w:val="22"/>
          <w:highlight w:val="yellow"/>
        </w:rPr>
        <w:t xml:space="preserve"> </w:t>
      </w:r>
      <w:r w:rsidRPr="003E17C8">
        <w:rPr>
          <w:i/>
          <w:sz w:val="22"/>
          <w:szCs w:val="22"/>
          <w:highlight w:val="yellow"/>
        </w:rPr>
        <w:t xml:space="preserve">10 (Plannen met lijsten), met name </w:t>
      </w:r>
      <w:r w:rsidR="00D3778A" w:rsidRPr="003E17C8">
        <w:rPr>
          <w:i/>
          <w:iCs/>
          <w:sz w:val="22"/>
          <w:szCs w:val="22"/>
          <w:highlight w:val="yellow"/>
        </w:rPr>
        <w:t>opdracht</w:t>
      </w:r>
      <w:r w:rsidR="009F2C5D" w:rsidRPr="003E17C8">
        <w:rPr>
          <w:i/>
          <w:iCs/>
          <w:sz w:val="22"/>
          <w:szCs w:val="22"/>
          <w:highlight w:val="yellow"/>
        </w:rPr>
        <w:t>en 7.6,</w:t>
      </w:r>
      <w:r w:rsidRPr="003E17C8">
        <w:rPr>
          <w:i/>
          <w:sz w:val="22"/>
          <w:szCs w:val="22"/>
          <w:highlight w:val="yellow"/>
        </w:rPr>
        <w:t xml:space="preserve"> 9.</w:t>
      </w:r>
      <w:r w:rsidR="00D3778A" w:rsidRPr="003E17C8">
        <w:rPr>
          <w:i/>
          <w:iCs/>
          <w:sz w:val="22"/>
          <w:szCs w:val="22"/>
          <w:highlight w:val="yellow"/>
        </w:rPr>
        <w:t xml:space="preserve">7, </w:t>
      </w:r>
      <w:r w:rsidR="009F2C5D" w:rsidRPr="003E17C8">
        <w:rPr>
          <w:i/>
          <w:iCs/>
          <w:sz w:val="22"/>
          <w:szCs w:val="22"/>
          <w:highlight w:val="yellow"/>
        </w:rPr>
        <w:t>9.8</w:t>
      </w:r>
      <w:r w:rsidR="003E17C8">
        <w:rPr>
          <w:i/>
          <w:iCs/>
          <w:sz w:val="22"/>
          <w:szCs w:val="22"/>
          <w:highlight w:val="yellow"/>
        </w:rPr>
        <w:t>, 10.</w:t>
      </w:r>
      <w:r w:rsidRPr="003E17C8">
        <w:rPr>
          <w:i/>
          <w:sz w:val="22"/>
          <w:szCs w:val="22"/>
          <w:highlight w:val="yellow"/>
        </w:rPr>
        <w:t xml:space="preserve">4.1, 10.4.1 </w:t>
      </w:r>
      <w:r w:rsidRPr="001462A5">
        <w:rPr>
          <w:sz w:val="22"/>
          <w:highlight w:val="yellow"/>
        </w:rPr>
        <w:t>en</w:t>
      </w:r>
      <w:r w:rsidRPr="003E17C8">
        <w:rPr>
          <w:i/>
          <w:sz w:val="22"/>
          <w:szCs w:val="22"/>
          <w:highlight w:val="yellow"/>
        </w:rPr>
        <w:t xml:space="preserve"> afsluitende </w:t>
      </w:r>
      <w:r w:rsidR="00985AED" w:rsidRPr="003E17C8">
        <w:rPr>
          <w:i/>
          <w:sz w:val="22"/>
          <w:szCs w:val="22"/>
          <w:highlight w:val="yellow"/>
        </w:rPr>
        <w:t>opdracht</w:t>
      </w:r>
      <w:r w:rsidRPr="003E17C8">
        <w:rPr>
          <w:i/>
          <w:sz w:val="22"/>
          <w:szCs w:val="22"/>
          <w:highlight w:val="yellow"/>
        </w:rPr>
        <w:t xml:space="preserve"> 9.4.</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geheim_woord = [</w:t>
            </w:r>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def</w:t>
            </w:r>
            <w:r w:rsidRPr="001462A5">
              <w:rPr>
                <w:rFonts w:ascii="Consolas" w:hAnsi="Consolas"/>
                <w:color w:val="000000"/>
                <w:sz w:val="21"/>
              </w:rPr>
              <w:t xml:space="preserve"> welkomstWoord():</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welkomstWoord()</w:t>
            </w:r>
          </w:p>
          <w:p w14:paraId="1B565380" w14:textId="2DF9DCC3"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FF"/>
                <w:sz w:val="21"/>
              </w:rPr>
              <w:t>print</w:t>
            </w:r>
            <w:r w:rsidRPr="001462A5">
              <w:rPr>
                <w:rFonts w:ascii="Consolas" w:hAnsi="Consolas"/>
                <w:color w:val="000000"/>
                <w:sz w:val="21"/>
              </w:rPr>
              <w:t>(</w:t>
            </w:r>
            <w:r w:rsidRPr="001462A5">
              <w:rPr>
                <w:rFonts w:ascii="Consolas" w:hAnsi="Consolas"/>
                <w:color w:val="A31515"/>
                <w:sz w:val="21"/>
              </w:rPr>
              <w:t>"pst… dit is het geheime_woord (wel zo makkelijk tijdens het testen):"</w:t>
            </w:r>
            <w:r w:rsidRPr="001462A5">
              <w:rPr>
                <w:rFonts w:ascii="Consolas" w:hAnsi="Consolas"/>
                <w:color w:val="000000"/>
                <w:sz w:val="21"/>
              </w:rPr>
              <w:t xml:space="preserve">, </w:t>
            </w:r>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 xml:space="preserve">_woord)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277AEA59" w:rsidR="00B11429" w:rsidRDefault="002C7602" w:rsidP="00E67734">
      <w:pPr>
        <w:pStyle w:val="ListParagraph"/>
        <w:numPr>
          <w:ilvl w:val="0"/>
          <w:numId w:val="6"/>
        </w:numPr>
      </w:pPr>
      <w:r w:rsidRPr="00E05087">
        <w:t xml:space="preserve">Combineer wat je geleerd </w:t>
      </w:r>
      <w:r w:rsidRPr="003E17C8">
        <w:t>heb</w:t>
      </w:r>
      <w:bookmarkStart w:id="0" w:name="_Hlk163569478"/>
      <w:r w:rsidRPr="003E17C8">
        <w:t>t</w:t>
      </w:r>
      <w:r w:rsidR="00C9353C" w:rsidRPr="003E17C8">
        <w:t xml:space="preserve"> </w:t>
      </w:r>
      <w:r w:rsidR="00EE2F61" w:rsidRPr="003E17C8">
        <w:t xml:space="preserve">over Turtle </w:t>
      </w:r>
      <w:r w:rsidR="00C9353C" w:rsidRPr="003E17C8">
        <w:t xml:space="preserve">in </w:t>
      </w:r>
      <w:r w:rsidR="008479DF">
        <w:t>onderwerp</w:t>
      </w:r>
      <w:r w:rsidR="00C9353C" w:rsidRPr="003E17C8">
        <w:t xml:space="preserve"> 1</w:t>
      </w:r>
      <w:r w:rsidR="003E17C8" w:rsidRPr="003E17C8">
        <w:t>.6</w:t>
      </w:r>
      <w:r w:rsidR="00C9353C" w:rsidRPr="003E17C8">
        <w:t xml:space="preserve"> </w:t>
      </w:r>
      <w:bookmarkEnd w:id="0"/>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gedurende de spel open door aan het einde van je code turtle.done() te gebruiken.</w:t>
      </w:r>
    </w:p>
    <w:p w14:paraId="129DA35D" w14:textId="3DAB33EF" w:rsidR="006E6A78" w:rsidRDefault="00316C23" w:rsidP="00B11429">
      <w:pPr>
        <w:pStyle w:val="ListParagraph"/>
      </w:pPr>
      <w:r w:rsidRPr="00316C23">
        <w:lastRenderedPageBreak/>
        <w:t xml:space="preserve"> turtle.done() aan het einde vna je code.</w:t>
      </w:r>
      <w:r w:rsidR="00947E05"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3BBCFD0A" w:rsidR="00E441DA" w:rsidRDefault="00E441DA" w:rsidP="00E441DA">
      <w:pPr>
        <w:pStyle w:val="ListParagraph"/>
        <w:numPr>
          <w:ilvl w:val="0"/>
          <w:numId w:val="6"/>
        </w:numPr>
      </w:pPr>
      <w:r>
        <w:t xml:space="preserve">Gebruik een bestand om woorden in op te slaan (zie </w:t>
      </w:r>
      <w:r w:rsidR="008479DF">
        <w:t>onderwerp</w:t>
      </w:r>
      <w:r>
        <w:t xml:space="preserve"> </w:t>
      </w:r>
      <w:r w:rsidR="004F74B4">
        <w:t>11 -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D17F7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7E793" w14:textId="77777777" w:rsidR="00D17F7E" w:rsidRDefault="00D17F7E" w:rsidP="00C9647F">
      <w:pPr>
        <w:spacing w:after="0" w:line="240" w:lineRule="auto"/>
      </w:pPr>
      <w:r>
        <w:separator/>
      </w:r>
    </w:p>
  </w:endnote>
  <w:endnote w:type="continuationSeparator" w:id="0">
    <w:p w14:paraId="50122ABF" w14:textId="77777777" w:rsidR="00D17F7E" w:rsidRDefault="00D17F7E" w:rsidP="00C9647F">
      <w:pPr>
        <w:spacing w:after="0" w:line="240" w:lineRule="auto"/>
      </w:pPr>
      <w:r>
        <w:continuationSeparator/>
      </w:r>
    </w:p>
  </w:endnote>
  <w:endnote w:type="continuationNotice" w:id="1">
    <w:p w14:paraId="3D533DE6" w14:textId="77777777" w:rsidR="00D17F7E" w:rsidRDefault="00D17F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6C9F0474"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925C" w14:textId="77777777" w:rsidR="00D17F7E" w:rsidRDefault="00D17F7E" w:rsidP="00C9647F">
      <w:pPr>
        <w:spacing w:after="0" w:line="240" w:lineRule="auto"/>
      </w:pPr>
      <w:r>
        <w:separator/>
      </w:r>
    </w:p>
  </w:footnote>
  <w:footnote w:type="continuationSeparator" w:id="0">
    <w:p w14:paraId="32718234" w14:textId="77777777" w:rsidR="00D17F7E" w:rsidRDefault="00D17F7E" w:rsidP="00C9647F">
      <w:pPr>
        <w:spacing w:after="0" w:line="240" w:lineRule="auto"/>
      </w:pPr>
      <w:r>
        <w:continuationSeparator/>
      </w:r>
    </w:p>
  </w:footnote>
  <w:footnote w:type="continuationNotice" w:id="1">
    <w:p w14:paraId="67C90139" w14:textId="77777777" w:rsidR="00D17F7E" w:rsidRDefault="00D17F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9387" w14:textId="1CE9B061" w:rsidR="00CB69C7" w:rsidRPr="003478BF" w:rsidRDefault="00EE2F61" w:rsidP="003478BF">
    <w:pPr>
      <w:pStyle w:val="Header"/>
      <w:pBdr>
        <w:bottom w:val="double" w:sz="6" w:space="1" w:color="auto"/>
      </w:pBdr>
      <w:tabs>
        <w:tab w:val="clear" w:pos="4680"/>
      </w:tabs>
      <w:rPr>
        <w:rFonts w:ascii="Algerian" w:hAnsi="Algerian"/>
      </w:rPr>
    </w:pPr>
    <w:bookmarkStart w:id="1" w:name="_Hlk151204338"/>
    <w:bookmarkStart w:id="2" w:name="_Hlk151204339"/>
    <w:r>
      <w:rPr>
        <w:rFonts w:ascii="Algerian" w:hAnsi="Algerian"/>
      </w:rPr>
      <w:t>Programmeren in Python: PO Galgje</w:t>
    </w:r>
    <w:r>
      <w:rPr>
        <w:rFonts w:ascii="Algerian" w:hAnsi="Algerian"/>
      </w:rPr>
      <w:tab/>
    </w:r>
    <w:r w:rsidR="003478BF" w:rsidRPr="0078795D">
      <w:rPr>
        <w:rFonts w:ascii="Algerian" w:hAnsi="Algerian"/>
        <w:noProof/>
      </w:rPr>
      <w:drawing>
        <wp:inline distT="0" distB="0" distL="0" distR="0" wp14:anchorId="54BB6930" wp14:editId="34BF2A95">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670"/>
    <w:rsid w:val="0030175F"/>
    <w:rsid w:val="00316C23"/>
    <w:rsid w:val="00324C99"/>
    <w:rsid w:val="00325CE1"/>
    <w:rsid w:val="00344C33"/>
    <w:rsid w:val="003478BF"/>
    <w:rsid w:val="003606AF"/>
    <w:rsid w:val="0036073B"/>
    <w:rsid w:val="003626B0"/>
    <w:rsid w:val="00394E38"/>
    <w:rsid w:val="003A2191"/>
    <w:rsid w:val="003A2B00"/>
    <w:rsid w:val="003A2D68"/>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A58C2"/>
    <w:rsid w:val="007A5B5D"/>
    <w:rsid w:val="007B09F1"/>
    <w:rsid w:val="007D2F10"/>
    <w:rsid w:val="007D6538"/>
    <w:rsid w:val="007F1344"/>
    <w:rsid w:val="008002AC"/>
    <w:rsid w:val="00802067"/>
    <w:rsid w:val="0080209E"/>
    <w:rsid w:val="00823C6A"/>
    <w:rsid w:val="008244C7"/>
    <w:rsid w:val="00827764"/>
    <w:rsid w:val="00846E37"/>
    <w:rsid w:val="008479DF"/>
    <w:rsid w:val="00863600"/>
    <w:rsid w:val="00872BFF"/>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5D34"/>
    <w:rsid w:val="00CB69C7"/>
    <w:rsid w:val="00CC57BA"/>
    <w:rsid w:val="00CF7B7E"/>
    <w:rsid w:val="00D02750"/>
    <w:rsid w:val="00D07C62"/>
    <w:rsid w:val="00D17F7E"/>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2.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3.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1833</Words>
  <Characters>10453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14</cp:revision>
  <cp:lastPrinted>2021-04-19T13:30:00Z</cp:lastPrinted>
  <dcterms:created xsi:type="dcterms:W3CDTF">2024-04-19T12:32:00Z</dcterms:created>
  <dcterms:modified xsi:type="dcterms:W3CDTF">2024-04-20T19:45:00Z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